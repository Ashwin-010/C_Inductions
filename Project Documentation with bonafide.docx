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1198" w14:textId="77777777" w:rsidR="00135FF8" w:rsidRPr="00F02335" w:rsidRDefault="00135FF8" w:rsidP="00135FF8">
      <w:pPr>
        <w:rPr>
          <w:rFonts w:ascii="Manrope" w:hAnsi="Manrope"/>
          <w:sz w:val="44"/>
        </w:rPr>
      </w:pPr>
    </w:p>
    <w:p w14:paraId="61ABBFF8" w14:textId="77777777" w:rsidR="00135FF8" w:rsidRPr="00F02335" w:rsidRDefault="00135FF8" w:rsidP="00135FF8">
      <w:pPr>
        <w:pStyle w:val="BodyText"/>
        <w:spacing w:before="13" w:line="360" w:lineRule="auto"/>
        <w:rPr>
          <w:rFonts w:ascii="Manrope" w:hAnsi="Manrope"/>
          <w:b/>
          <w:sz w:val="42"/>
        </w:rPr>
      </w:pPr>
    </w:p>
    <w:p w14:paraId="14F07F70" w14:textId="77777777" w:rsidR="00135FF8" w:rsidRPr="00F02335" w:rsidRDefault="00000000" w:rsidP="00F02335">
      <w:pPr>
        <w:pStyle w:val="BodyText"/>
        <w:spacing w:before="13" w:line="360" w:lineRule="auto"/>
        <w:ind w:left="2160"/>
        <w:jc w:val="center"/>
        <w:rPr>
          <w:rFonts w:ascii="Manrope" w:hAnsi="Manrope"/>
          <w:b/>
          <w:sz w:val="42"/>
        </w:rPr>
      </w:pPr>
      <w:r w:rsidRPr="00F02335">
        <w:rPr>
          <w:rFonts w:ascii="Manrope" w:hAnsi="Manrope"/>
          <w:b/>
          <w:noProof/>
          <w:sz w:val="42"/>
        </w:rPr>
        <mc:AlternateContent>
          <mc:Choice Requires="wps">
            <w:drawing>
              <wp:anchor distT="0" distB="0" distL="114300" distR="114300" simplePos="0" relativeHeight="251659264" behindDoc="0" locked="0" layoutInCell="1" allowOverlap="1" wp14:anchorId="4CD7E30A" wp14:editId="112DD738">
                <wp:simplePos x="0" y="0"/>
                <wp:positionH relativeFrom="column">
                  <wp:posOffset>1159510</wp:posOffset>
                </wp:positionH>
                <wp:positionV relativeFrom="paragraph">
                  <wp:posOffset>368935</wp:posOffset>
                </wp:positionV>
                <wp:extent cx="4552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552950" cy="0"/>
                        </a:xfrm>
                        <a:prstGeom prst="line">
                          <a:avLst/>
                        </a:prstGeom>
                        <a:ln w="19050">
                          <a:solidFill>
                            <a:srgbClr val="0720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3B34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3pt,29.05pt" to="449.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" strokecolor="#07203f" strokeweight="1.5pt"/>
            </w:pict>
          </mc:Fallback>
        </mc:AlternateContent>
      </w:r>
      <w:r w:rsidR="00F02335">
        <w:rPr>
          <w:rFonts w:ascii="Manrope" w:hAnsi="Manrope"/>
          <w:b/>
          <w:noProof/>
          <w:sz w:val="42"/>
        </w:rPr>
        <w:t xml:space="preserve"> </w:t>
      </w:r>
    </w:p>
    <w:p w14:paraId="6955A634" w14:textId="77777777" w:rsidR="00135FF8" w:rsidRPr="00F02335" w:rsidRDefault="00000000" w:rsidP="00F02335">
      <w:pPr>
        <w:pStyle w:val="BodyText"/>
        <w:spacing w:before="13" w:line="360" w:lineRule="auto"/>
        <w:ind w:left="1440"/>
        <w:rPr>
          <w:rFonts w:ascii="Manrope" w:hAnsi="Manrope"/>
          <w:b/>
          <w:sz w:val="42"/>
        </w:rPr>
      </w:pPr>
      <w:r w:rsidRPr="00F02335">
        <w:rPr>
          <w:rFonts w:ascii="Manrope" w:hAnsi="Manrope"/>
          <w:b/>
          <w:noProof/>
          <w:sz w:val="42"/>
        </w:rPr>
        <mc:AlternateContent>
          <mc:Choice Requires="wps">
            <w:drawing>
              <wp:anchor distT="0" distB="0" distL="114300" distR="114300" simplePos="0" relativeHeight="251661312" behindDoc="0" locked="0" layoutInCell="1" allowOverlap="1" wp14:anchorId="26A637FE" wp14:editId="51BECB09">
                <wp:simplePos x="0" y="0"/>
                <wp:positionH relativeFrom="column">
                  <wp:posOffset>1186180</wp:posOffset>
                </wp:positionH>
                <wp:positionV relativeFrom="paragraph">
                  <wp:posOffset>528955</wp:posOffset>
                </wp:positionV>
                <wp:extent cx="4552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552950" cy="0"/>
                        </a:xfrm>
                        <a:prstGeom prst="line">
                          <a:avLst/>
                        </a:prstGeom>
                        <a:ln w="19050">
                          <a:solidFill>
                            <a:srgbClr val="0720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EBFE4"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4pt,41.65pt" to="451.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" strokecolor="#07203f" strokeweight="1.5pt"/>
            </w:pict>
          </mc:Fallback>
        </mc:AlternateContent>
      </w:r>
      <w:r>
        <w:rPr>
          <w:rFonts w:ascii="Manrope" w:hAnsi="Manrope"/>
          <w:b/>
          <w:sz w:val="42"/>
        </w:rPr>
        <w:t xml:space="preserve">    </w:t>
      </w:r>
      <w:r w:rsidRPr="00F02335">
        <w:rPr>
          <w:rFonts w:ascii="Manrope" w:hAnsi="Manrope"/>
          <w:b/>
          <w:sz w:val="42"/>
        </w:rPr>
        <w:t>Restaurant Ordering/Rating System</w:t>
      </w:r>
    </w:p>
    <w:p w14:paraId="15D613C7" w14:textId="77777777" w:rsidR="00135FF8" w:rsidRPr="00F02335" w:rsidRDefault="00000000" w:rsidP="00135FF8">
      <w:pPr>
        <w:pStyle w:val="BodyText"/>
        <w:spacing w:before="13" w:line="360" w:lineRule="auto"/>
        <w:jc w:val="center"/>
        <w:rPr>
          <w:rFonts w:ascii="Manrope" w:hAnsi="Manrope"/>
          <w:b/>
          <w:sz w:val="42"/>
        </w:rPr>
      </w:pPr>
      <w:r w:rsidRPr="00F02335">
        <w:rPr>
          <w:rFonts w:ascii="Manrope" w:hAnsi="Manrope"/>
          <w:b/>
          <w:noProof/>
          <w:sz w:val="42"/>
        </w:rPr>
        <w:drawing>
          <wp:anchor distT="0" distB="0" distL="114300" distR="114300" simplePos="0" relativeHeight="251658240" behindDoc="1" locked="0" layoutInCell="1" allowOverlap="1" wp14:anchorId="1F800837" wp14:editId="0DC7E7B2">
            <wp:simplePos x="0" y="0"/>
            <wp:positionH relativeFrom="column">
              <wp:posOffset>1577340</wp:posOffset>
            </wp:positionH>
            <wp:positionV relativeFrom="paragraph">
              <wp:posOffset>221615</wp:posOffset>
            </wp:positionV>
            <wp:extent cx="3689350" cy="3689350"/>
            <wp:effectExtent l="0" t="0" r="6350" b="6350"/>
            <wp:wrapTight wrapText="bothSides">
              <wp:wrapPolygon edited="0">
                <wp:start x="0" y="0"/>
                <wp:lineTo x="0" y="21526"/>
                <wp:lineTo x="21526" y="2152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st Eats-logos.jpeg"/>
                    <pic:cNvPicPr/>
                  </pic:nvPicPr>
                  <pic:blipFill>
                    <a:blip r:embed="rId8" cstate="print">
                      <a:biLevel thresh="25000"/>
                      <a:extLst>
                        <a:ext uri="{BEBA8EAE-BF5A-486C-A8C5-ECC9F3942E4B}">
                          <a14:imgProps xmlns:a14="http://schemas.microsoft.com/office/drawing/2010/main">
                            <a14:imgLayer>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14:sizeRelH relativeFrom="page">
              <wp14:pctWidth>0</wp14:pctWidth>
            </wp14:sizeRelH>
            <wp14:sizeRelV relativeFrom="page">
              <wp14:pctHeight>0</wp14:pctHeight>
            </wp14:sizeRelV>
          </wp:anchor>
        </w:drawing>
      </w:r>
    </w:p>
    <w:p w14:paraId="50C16892" w14:textId="77777777" w:rsidR="00135FF8" w:rsidRPr="00F02335" w:rsidRDefault="00000000" w:rsidP="00135FF8">
      <w:pPr>
        <w:spacing w:line="360" w:lineRule="auto"/>
        <w:ind w:right="3420"/>
        <w:jc w:val="center"/>
        <w:rPr>
          <w:rFonts w:ascii="Manrope" w:hAnsi="Manrope"/>
          <w:b/>
          <w:sz w:val="44"/>
        </w:rPr>
      </w:pPr>
      <w:r w:rsidRPr="00F02335">
        <w:rPr>
          <w:rFonts w:ascii="Manrope" w:hAnsi="Manrope"/>
          <w:b/>
          <w:sz w:val="44"/>
        </w:rPr>
        <w:t xml:space="preserve">                              </w:t>
      </w:r>
    </w:p>
    <w:p w14:paraId="26D59A7B" w14:textId="77777777" w:rsidR="00135FF8" w:rsidRPr="00F02335" w:rsidRDefault="00135FF8" w:rsidP="00135FF8">
      <w:pPr>
        <w:spacing w:line="360" w:lineRule="auto"/>
        <w:ind w:right="3420"/>
        <w:jc w:val="center"/>
        <w:rPr>
          <w:rFonts w:ascii="Manrope" w:hAnsi="Manrope"/>
          <w:b/>
          <w:sz w:val="44"/>
        </w:rPr>
      </w:pPr>
    </w:p>
    <w:p w14:paraId="6B943AAC" w14:textId="77777777" w:rsidR="00135FF8" w:rsidRPr="00F02335" w:rsidRDefault="00135FF8" w:rsidP="00135FF8">
      <w:pPr>
        <w:spacing w:line="360" w:lineRule="auto"/>
        <w:ind w:right="3420"/>
        <w:jc w:val="center"/>
        <w:rPr>
          <w:rFonts w:ascii="Manrope" w:hAnsi="Manrope"/>
          <w:b/>
          <w:sz w:val="44"/>
        </w:rPr>
      </w:pPr>
    </w:p>
    <w:p w14:paraId="309BB818" w14:textId="77777777" w:rsidR="00135FF8" w:rsidRPr="00F02335" w:rsidRDefault="00135FF8" w:rsidP="00135FF8">
      <w:pPr>
        <w:spacing w:line="360" w:lineRule="auto"/>
        <w:ind w:right="3420"/>
        <w:jc w:val="center"/>
        <w:rPr>
          <w:rFonts w:ascii="Manrope" w:hAnsi="Manrope"/>
          <w:b/>
          <w:sz w:val="44"/>
        </w:rPr>
      </w:pPr>
    </w:p>
    <w:p w14:paraId="60F241DD" w14:textId="77777777" w:rsidR="00135FF8" w:rsidRPr="00F02335" w:rsidRDefault="00135FF8" w:rsidP="00135FF8">
      <w:pPr>
        <w:spacing w:line="360" w:lineRule="auto"/>
        <w:ind w:right="3420"/>
        <w:jc w:val="center"/>
        <w:rPr>
          <w:rFonts w:ascii="Manrope" w:hAnsi="Manrope"/>
          <w:b/>
          <w:sz w:val="44"/>
        </w:rPr>
      </w:pPr>
    </w:p>
    <w:p w14:paraId="48D5B09F" w14:textId="77777777" w:rsidR="00135FF8" w:rsidRPr="00F02335" w:rsidRDefault="00135FF8" w:rsidP="00135FF8">
      <w:pPr>
        <w:spacing w:line="360" w:lineRule="auto"/>
        <w:ind w:right="3420"/>
        <w:jc w:val="center"/>
        <w:rPr>
          <w:rFonts w:ascii="Manrope" w:hAnsi="Manrope"/>
          <w:b/>
          <w:sz w:val="44"/>
        </w:rPr>
      </w:pPr>
    </w:p>
    <w:p w14:paraId="48E5AED6" w14:textId="77777777" w:rsidR="00135FF8" w:rsidRPr="00F02335" w:rsidRDefault="00135FF8" w:rsidP="00135FF8">
      <w:pPr>
        <w:spacing w:line="360" w:lineRule="auto"/>
        <w:ind w:right="3420"/>
        <w:jc w:val="center"/>
        <w:rPr>
          <w:rFonts w:ascii="Manrope" w:hAnsi="Manrope"/>
          <w:b/>
          <w:sz w:val="44"/>
        </w:rPr>
      </w:pPr>
    </w:p>
    <w:p w14:paraId="2E7110E0" w14:textId="77777777" w:rsidR="00F02335" w:rsidRPr="00F02335" w:rsidRDefault="00000000" w:rsidP="00F00E78">
      <w:pPr>
        <w:ind w:left="2160" w:right="3420" w:firstLine="720"/>
        <w:jc w:val="center"/>
        <w:rPr>
          <w:rFonts w:ascii="Manrope" w:hAnsi="Manrope"/>
          <w:b/>
          <w:sz w:val="36"/>
          <w:szCs w:val="40"/>
        </w:rPr>
      </w:pPr>
      <w:r w:rsidRPr="00F02335">
        <w:rPr>
          <w:rFonts w:ascii="Manrope" w:hAnsi="Manrope"/>
          <w:b/>
          <w:sz w:val="36"/>
          <w:szCs w:val="40"/>
        </w:rPr>
        <w:t>Done by:</w:t>
      </w:r>
    </w:p>
    <w:p w14:paraId="42A11FA4" w14:textId="77777777" w:rsidR="00135FF8" w:rsidRPr="00F02335" w:rsidRDefault="00000000" w:rsidP="00F00E78">
      <w:pPr>
        <w:ind w:right="3420"/>
        <w:jc w:val="center"/>
        <w:rPr>
          <w:rFonts w:ascii="Manrope" w:hAnsi="Manrope"/>
          <w:b/>
          <w:sz w:val="36"/>
          <w:szCs w:val="40"/>
        </w:rPr>
      </w:pPr>
      <w:r>
        <w:rPr>
          <w:rFonts w:ascii="Manrope" w:hAnsi="Manrope"/>
          <w:b/>
          <w:sz w:val="36"/>
          <w:szCs w:val="40"/>
        </w:rPr>
        <w:t xml:space="preserve">                                          </w:t>
      </w:r>
      <w:r w:rsidR="00F02335" w:rsidRPr="00F02335">
        <w:rPr>
          <w:rFonts w:ascii="Manrope" w:hAnsi="Manrope"/>
          <w:b/>
          <w:sz w:val="36"/>
          <w:szCs w:val="40"/>
        </w:rPr>
        <w:t>A Pranav &amp; Ashwin Reddy</w:t>
      </w:r>
    </w:p>
    <w:p w14:paraId="3A47AE3F" w14:textId="77777777" w:rsidR="00F02335" w:rsidRPr="00F02335" w:rsidRDefault="00000000" w:rsidP="00F00E78">
      <w:pPr>
        <w:ind w:right="3420"/>
        <w:jc w:val="center"/>
        <w:rPr>
          <w:rFonts w:ascii="Manrope" w:hAnsi="Manrope"/>
          <w:b/>
          <w:sz w:val="36"/>
          <w:szCs w:val="40"/>
        </w:rPr>
        <w:sectPr w:rsidR="00F02335" w:rsidRPr="00F02335" w:rsidSect="00F02335">
          <w:footerReference w:type="default" r:id="rId9"/>
          <w:pgSz w:w="12250" w:h="1585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titlePg/>
          <w:docGrid w:linePitch="299"/>
        </w:sectPr>
      </w:pPr>
      <w:r>
        <w:rPr>
          <w:rFonts w:ascii="Manrope" w:hAnsi="Manrope"/>
          <w:b/>
          <w:sz w:val="36"/>
          <w:szCs w:val="40"/>
        </w:rPr>
        <w:t xml:space="preserve">                                         </w:t>
      </w:r>
      <w:r w:rsidRPr="00F02335">
        <w:rPr>
          <w:rFonts w:ascii="Manrope" w:hAnsi="Manrope"/>
          <w:b/>
          <w:sz w:val="36"/>
          <w:szCs w:val="40"/>
        </w:rPr>
        <w:t>Class 12 F1 February 2023</w:t>
      </w:r>
    </w:p>
    <w:p w14:paraId="6AF46E4B" w14:textId="44D68138" w:rsidR="00EA3A30" w:rsidRDefault="00580E95">
      <w:pPr>
        <w:spacing w:before="7"/>
        <w:rPr>
          <w:rFonts w:ascii="Times New Roman" w:eastAsia="Times New Roman" w:hAnsi="Times New Roman" w:cs="Times New Roman"/>
          <w:sz w:val="25"/>
          <w:szCs w:val="28"/>
        </w:rPr>
      </w:pPr>
      <w:r>
        <w:lastRenderedPageBreak/>
        <w:pict w14:anchorId="4910569B">
          <v:group id="_x0000_s1027" style="position:absolute;margin-left:41.35pt;margin-top:36.9pt;width:512.25pt;height:767.9pt;z-index:-251654144;mso-position-horizontal-relative:page;mso-position-vertical-relative:page" coordorigin="1001,1061" coordsize="9721,13912">
            <v:shape id="_x0000_s1028" style="position:absolute;left:1063;top:14616;width:296;height:295" coordorigin="1064,14616" coordsize="296,295" path="m1359,14819r-204,l1155,14616r-91,l1064,14819r,91l1155,14910r204,l1359,14819xe" fillcolor="navy" stroked="f">
              <v:path arrowok="t"/>
            </v:shape>
            <v:shape id="_x0000_s1029" style="position:absolute;left:1000;top:14615;width:359;height:357" coordorigin="1001,14616" coordsize="359,357" o:spt="100" adj="0,,0" path="m1218,14663r-203,l1015,14616r-14,l1001,14663r,12l1015,14675r203,l1218,14663xm1359,14960r-63,l1296,14753r,-12l1296,14741r-62,l1234,14663r-14,l1220,14741r-219,l1001,14741r,12l1001,14960r,13l1015,14973r203,l1218,14960r-203,l1015,14753r205,l1220,14973r14,l1234,14753r49,l1283,14960r,13l1296,14973r63,l1359,14960xe" fillcolor="black" stroked="f">
              <v:stroke joinstyle="round"/>
              <v:formulas/>
              <v:path arrowok="t" o:connecttype="segments"/>
            </v:shape>
            <v:rect id="_x0000_s1030" style="position:absolute;left:1361;top:14819;width:372;height:92" fillcolor="navy" stroked="f"/>
            <v:rect id="_x0000_s1031" style="position:absolute;left:1361;top:14960;width:372;height:13" fillcolor="black" stroked="f"/>
            <v:rect id="_x0000_s1032" style="position:absolute;left:1735;top:14819;width:372;height:92" fillcolor="navy" stroked="f"/>
            <v:rect id="_x0000_s1033" style="position:absolute;left:1735;top:14960;width:372;height:13" fillcolor="black" stroked="f"/>
            <v:rect id="_x0000_s1034" style="position:absolute;left:2110;top:14819;width:372;height:92" fillcolor="navy" stroked="f"/>
            <v:rect id="_x0000_s1035" style="position:absolute;left:2110;top:14960;width:372;height:13" fillcolor="black" stroked="f"/>
            <v:rect id="_x0000_s1036" style="position:absolute;left:2484;top:14819;width:373;height:92" fillcolor="navy" stroked="f"/>
            <v:rect id="_x0000_s1037" style="position:absolute;left:2484;top:14960;width:373;height:13" fillcolor="black" stroked="f"/>
            <v:rect id="_x0000_s1038" style="position:absolute;left:2858;top:14819;width:373;height:92" fillcolor="navy" stroked="f"/>
            <v:rect id="_x0000_s1039" style="position:absolute;left:2858;top:14960;width:373;height:13" fillcolor="black" stroked="f"/>
            <v:rect id="_x0000_s1040" style="position:absolute;left:3233;top:14819;width:373;height:92" fillcolor="navy" stroked="f"/>
            <v:rect id="_x0000_s1041" style="position:absolute;left:3233;top:14960;width:373;height:13" fillcolor="black" stroked="f"/>
            <v:rect id="_x0000_s1042" style="position:absolute;left:3607;top:14819;width:373;height:92" fillcolor="navy" stroked="f"/>
            <v:rect id="_x0000_s1043" style="position:absolute;left:3607;top:14960;width:373;height:13" fillcolor="black" stroked="f"/>
            <v:rect id="_x0000_s1044" style="position:absolute;left:3982;top:14819;width:372;height:92" fillcolor="navy" stroked="f"/>
            <v:rect id="_x0000_s1045" style="position:absolute;left:3982;top:14960;width:372;height:13" fillcolor="black" stroked="f"/>
            <v:rect id="_x0000_s1046" style="position:absolute;left:4357;top:14819;width:372;height:92" fillcolor="navy" stroked="f"/>
            <v:rect id="_x0000_s1047" style="position:absolute;left:4357;top:14960;width:372;height:13" fillcolor="black" stroked="f"/>
            <v:rect id="_x0000_s1048" style="position:absolute;left:4731;top:14819;width:373;height:92" fillcolor="navy" stroked="f"/>
            <v:rect id="_x0000_s1049" style="position:absolute;left:4731;top:14960;width:373;height:13" fillcolor="black" stroked="f"/>
            <v:rect id="_x0000_s1050" style="position:absolute;left:5105;top:14819;width:373;height:92" fillcolor="navy" stroked="f"/>
            <v:rect id="_x0000_s1051" style="position:absolute;left:5105;top:14960;width:373;height:13" fillcolor="black" stroked="f"/>
            <v:rect id="_x0000_s1052" style="position:absolute;left:5480;top:14819;width:373;height:92" fillcolor="navy" stroked="f"/>
            <v:rect id="_x0000_s1053" style="position:absolute;left:5480;top:14960;width:373;height:13" fillcolor="black" stroked="f"/>
            <v:rect id="_x0000_s1054" style="position:absolute;left:5854;top:14819;width:373;height:92" fillcolor="navy" stroked="f"/>
            <v:rect id="_x0000_s1055" style="position:absolute;left:5854;top:14960;width:373;height:13" fillcolor="black" stroked="f"/>
            <v:rect id="_x0000_s1056" style="position:absolute;left:6229;top:14819;width:373;height:92" fillcolor="navy" stroked="f"/>
            <v:rect id="_x0000_s1057" style="position:absolute;left:6229;top:14960;width:373;height:13" fillcolor="black" stroked="f"/>
            <v:rect id="_x0000_s1058" style="position:absolute;left:6603;top:14819;width:372;height:92" fillcolor="navy" stroked="f"/>
            <v:rect id="_x0000_s1059" style="position:absolute;left:6603;top:14960;width:372;height:13" fillcolor="black" stroked="f"/>
            <v:rect id="_x0000_s1060" style="position:absolute;left:6978;top:14819;width:372;height:92" fillcolor="navy" stroked="f"/>
            <v:rect id="_x0000_s1061" style="position:absolute;left:6978;top:14960;width:372;height:13" fillcolor="black" stroked="f"/>
            <v:rect id="_x0000_s1062" style="position:absolute;left:7352;top:14819;width:373;height:92" fillcolor="navy" stroked="f"/>
            <v:rect id="_x0000_s1063" style="position:absolute;left:7352;top:14960;width:373;height:13" fillcolor="black" stroked="f"/>
            <v:rect id="_x0000_s1064" style="position:absolute;left:7727;top:14819;width:373;height:92" fillcolor="navy" stroked="f"/>
            <v:rect id="_x0000_s1065" style="position:absolute;left:7727;top:14960;width:373;height:13" fillcolor="black" stroked="f"/>
            <v:rect id="_x0000_s1066" style="position:absolute;left:8101;top:14819;width:375;height:92" fillcolor="navy" stroked="f"/>
            <v:rect id="_x0000_s1067" style="position:absolute;left:8101;top:14960;width:375;height:13" fillcolor="black" stroked="f"/>
            <v:rect id="_x0000_s1068" style="position:absolute;left:8478;top:14819;width:375;height:92" fillcolor="navy" stroked="f"/>
            <v:rect id="_x0000_s1069" style="position:absolute;left:8478;top:14960;width:375;height:13" fillcolor="black" stroked="f"/>
            <v:rect id="_x0000_s1070" style="position:absolute;left:8855;top:14819;width:375;height:92" fillcolor="navy" stroked="f"/>
            <v:rect id="_x0000_s1071" style="position:absolute;left:8855;top:14960;width:375;height:13" fillcolor="black" stroked="f"/>
            <v:rect id="_x0000_s1072" style="position:absolute;left:9232;top:14819;width:375;height:92" fillcolor="navy" stroked="f"/>
            <v:rect id="_x0000_s1073" style="position:absolute;left:9232;top:14960;width:375;height:13" fillcolor="black" stroked="f"/>
            <v:rect id="_x0000_s1074" style="position:absolute;left:9609;top:14819;width:375;height:92" fillcolor="navy" stroked="f"/>
            <v:rect id="_x0000_s1075" style="position:absolute;left:9609;top:14960;width:375;height:13" fillcolor="black" stroked="f"/>
            <v:rect id="_x0000_s1076" style="position:absolute;left:9986;top:14819;width:375;height:92" fillcolor="navy" stroked="f"/>
            <v:rect id="_x0000_s1077" style="position:absolute;left:9986;top:14960;width:375;height:13" fillcolor="black" stroked="f"/>
            <v:shape id="_x0000_s1078" style="position:absolute;left:10362;top:14616;width:296;height:295" coordorigin="10363,14616" coordsize="296,295" path="m10658,14819r,-203l10566,14616r,203l10363,14819r,91l10566,14910r92,l10658,14819xe" fillcolor="navy" stroked="f">
              <v:path arrowok="t"/>
            </v:shape>
            <v:shape id="_x0000_s1079" style="position:absolute;left:10362;top:14615;width:359;height:357" coordorigin="10363,14616" coordsize="359,357" o:spt="100" adj="0,,0" path="m10423,14960r,l10423,14757r-13,l10410,14960r-47,l10363,14973r47,l10423,14973r,l10423,14960xm10721,14616r-14,l10707,14678r-219,l10488,14678r,13l10488,14741r-78,l10410,14753r78,l10488,14960r,13l10501,14973r206,l10721,14973r,l10721,14757r-14,l10707,14960r-206,l10501,14753r220,l10721,14741r-220,l10501,14691r206,l10721,14691r,l10721,14616xe" fillcolor="black" stroked="f">
              <v:stroke joinstyle="round"/>
              <v:formulas/>
              <v:path arrowok="t" o:connecttype="segments"/>
            </v:shape>
            <v:shape id="_x0000_s1080" style="position:absolute;left:1063;top:1123;width:296;height:295" coordorigin="1064,1124" coordsize="296,295" path="m1359,1124r-295,l1064,1214r,204l1155,1418r,-204l1359,1214r,-90xe" fillcolor="navy" stroked="f">
              <v:path arrowok="t"/>
            </v:shape>
            <v:shape id="_x0000_s1081" style="position:absolute;left:1000;top:1060;width:359;height:358" coordorigin="1001,1061" coordsize="359,358" o:spt="100" adj="0,,0" path="m1312,1280r-78,l1234,1073r,-12l1234,1061r-233,l1001,1061r,12l1001,1277r14,l1015,1073r205,l1220,1280r-219,l1001,1293r219,l1220,1343r-219,l1001,1343r,12l1001,1418r14,l1015,1355r205,l1234,1355r,-12l1234,1293r78,l1312,1280xm1359,1061r-61,l1298,1061r,12l1298,1277r14,l1312,1073r47,l1359,1061xe" fillcolor="black" stroked="f">
              <v:stroke joinstyle="round"/>
              <v:formulas/>
              <v:path arrowok="t" o:connecttype="segments"/>
            </v:shape>
            <v:rect id="_x0000_s1082" style="position:absolute;left:1361;top:1123;width:372;height:91" fillcolor="navy" stroked="f"/>
            <v:rect id="_x0000_s1083" style="position:absolute;left:1361;top:1060;width:372;height:13" fillcolor="black" stroked="f"/>
            <v:rect id="_x0000_s1084" style="position:absolute;left:1735;top:1123;width:372;height:91" fillcolor="navy" stroked="f"/>
            <v:rect id="_x0000_s1085" style="position:absolute;left:1735;top:1060;width:372;height:13" fillcolor="black" stroked="f"/>
            <v:rect id="_x0000_s1086" style="position:absolute;left:2110;top:1123;width:372;height:91" fillcolor="navy" stroked="f"/>
            <v:rect id="_x0000_s1087" style="position:absolute;left:2110;top:1060;width:372;height:13" fillcolor="black" stroked="f"/>
            <v:rect id="_x0000_s1088" style="position:absolute;left:2484;top:1123;width:373;height:91" fillcolor="navy" stroked="f"/>
            <v:rect id="_x0000_s1089" style="position:absolute;left:2484;top:1060;width:373;height:13" fillcolor="black" stroked="f"/>
            <v:rect id="_x0000_s1090" style="position:absolute;left:2858;top:1123;width:373;height:91" fillcolor="navy" stroked="f"/>
            <v:rect id="_x0000_s1091" style="position:absolute;left:2858;top:1060;width:373;height:13" fillcolor="black" stroked="f"/>
            <v:rect id="_x0000_s1092" style="position:absolute;left:3233;top:1123;width:373;height:91" fillcolor="navy" stroked="f"/>
            <v:rect id="_x0000_s1093" style="position:absolute;left:3233;top:1060;width:373;height:13" fillcolor="black" stroked="f"/>
            <v:rect id="_x0000_s1094" style="position:absolute;left:3607;top:1123;width:373;height:91" fillcolor="navy" stroked="f"/>
            <v:rect id="_x0000_s1095" style="position:absolute;left:3607;top:1060;width:373;height:13" fillcolor="black" stroked="f"/>
            <v:rect id="_x0000_s1096" style="position:absolute;left:3982;top:1123;width:372;height:91" fillcolor="navy" stroked="f"/>
            <v:rect id="_x0000_s1097" style="position:absolute;left:3982;top:1060;width:372;height:13" fillcolor="black" stroked="f"/>
            <v:rect id="_x0000_s1098" style="position:absolute;left:4357;top:1123;width:372;height:91" fillcolor="navy" stroked="f"/>
            <v:rect id="_x0000_s1099" style="position:absolute;left:4357;top:1060;width:372;height:13" fillcolor="black" stroked="f"/>
            <v:rect id="_x0000_s1100" style="position:absolute;left:4731;top:1123;width:373;height:91" fillcolor="navy" stroked="f"/>
            <v:rect id="_x0000_s1101" style="position:absolute;left:4731;top:1060;width:373;height:13" fillcolor="black" stroked="f"/>
            <v:rect id="_x0000_s1102" style="position:absolute;left:5105;top:1123;width:373;height:91" fillcolor="navy" stroked="f"/>
            <v:rect id="_x0000_s1103" style="position:absolute;left:5105;top:1060;width:373;height:13" fillcolor="black" stroked="f"/>
            <v:rect id="_x0000_s1104" style="position:absolute;left:5480;top:1123;width:373;height:91" fillcolor="navy" stroked="f"/>
            <v:rect id="_x0000_s1105" style="position:absolute;left:5480;top:1060;width:373;height:13" fillcolor="black" stroked="f"/>
            <v:rect id="_x0000_s1106" style="position:absolute;left:5854;top:1123;width:373;height:91" fillcolor="navy" stroked="f"/>
            <v:rect id="_x0000_s1107" style="position:absolute;left:5854;top:1060;width:373;height:13" fillcolor="black" stroked="f"/>
            <v:rect id="_x0000_s1108" style="position:absolute;left:6229;top:1123;width:373;height:91" fillcolor="navy" stroked="f"/>
            <v:rect id="_x0000_s1109" style="position:absolute;left:6229;top:1060;width:373;height:13" fillcolor="black" stroked="f"/>
            <v:rect id="_x0000_s1110" style="position:absolute;left:6603;top:1123;width:372;height:91" fillcolor="navy" stroked="f"/>
            <v:rect id="_x0000_s1111" style="position:absolute;left:6603;top:1060;width:372;height:13" fillcolor="black" stroked="f"/>
            <v:rect id="_x0000_s1112" style="position:absolute;left:6978;top:1123;width:372;height:91" fillcolor="navy" stroked="f"/>
            <v:rect id="_x0000_s1113" style="position:absolute;left:6978;top:1060;width:372;height:13" fillcolor="black" stroked="f"/>
            <v:rect id="_x0000_s1114" style="position:absolute;left:7352;top:1123;width:373;height:91" fillcolor="navy" stroked="f"/>
            <v:rect id="_x0000_s1115" style="position:absolute;left:7352;top:1060;width:373;height:13" fillcolor="black" stroked="f"/>
            <v:rect id="_x0000_s1116" style="position:absolute;left:7727;top:1123;width:373;height:91" fillcolor="navy" stroked="f"/>
            <v:rect id="_x0000_s1117" style="position:absolute;left:7727;top:1060;width:373;height:13" fillcolor="black" stroked="f"/>
            <v:rect id="_x0000_s1118" style="position:absolute;left:8101;top:1123;width:375;height:91" fillcolor="navy" stroked="f"/>
            <v:rect id="_x0000_s1119" style="position:absolute;left:8101;top:1060;width:375;height:13" fillcolor="black" stroked="f"/>
            <v:rect id="_x0000_s1120" style="position:absolute;left:8478;top:1123;width:375;height:91" fillcolor="navy" stroked="f"/>
            <v:rect id="_x0000_s1121" style="position:absolute;left:8478;top:1060;width:375;height:13" fillcolor="black" stroked="f"/>
            <v:rect id="_x0000_s1122" style="position:absolute;left:8855;top:1123;width:375;height:91" fillcolor="navy" stroked="f"/>
            <v:rect id="_x0000_s1123" style="position:absolute;left:8855;top:1060;width:375;height:13" fillcolor="black" stroked="f"/>
            <v:rect id="_x0000_s1124" style="position:absolute;left:9232;top:1123;width:375;height:91" fillcolor="navy" stroked="f"/>
            <v:rect id="_x0000_s1125" style="position:absolute;left:9232;top:1060;width:375;height:13" fillcolor="black" stroked="f"/>
            <v:rect id="_x0000_s1126" style="position:absolute;left:9609;top:1123;width:375;height:91" fillcolor="navy" stroked="f"/>
            <v:rect id="_x0000_s1127" style="position:absolute;left:9609;top:1060;width:375;height:13" fillcolor="black" stroked="f"/>
            <v:rect id="_x0000_s1128" style="position:absolute;left:9986;top:1123;width:375;height:91" fillcolor="navy" stroked="f"/>
            <v:rect id="_x0000_s1129" style="position:absolute;left:9986;top:1060;width:375;height:13" fillcolor="black" stroked="f"/>
            <v:shape id="_x0000_s1130" style="position:absolute;left:10362;top:1123;width:296;height:295" coordorigin="10363,1124" coordsize="296,295" path="m10658,1124r-295,l10363,1214r203,l10566,1418r92,l10658,1214r,-90xe" fillcolor="navy" stroked="f">
              <v:path arrowok="t"/>
            </v:shape>
            <v:shape id="_x0000_s1131" style="position:absolute;left:10362;top:1060;width:359;height:358" coordorigin="10363,1061" coordsize="359,358" o:spt="100" adj="0,,0" path="m10721,1358r,l10721,1358r-217,l10504,1371r203,l10707,1418r14,l10721,1358xm10721,1061r,l10721,1061r-217,l10504,1073r203,l10707,1280r-206,l10501,1061r-13,l10488,1280r-49,l10439,1073r,l10439,1061r-76,l10363,1073r63,l10426,1280r,13l10439,1293r49,l10488,1371r13,l10501,1293r206,l10721,1293r,l10721,1061xe" fillcolor="black" stroked="f">
              <v:stroke joinstyle="round"/>
              <v:formulas/>
              <v:path arrowok="t" o:connecttype="segments"/>
            </v:shape>
            <v:rect id="_x0000_s1132" style="position:absolute;left:10566;top:1420;width:92;height:362" fillcolor="navy" stroked="f"/>
            <v:rect id="_x0000_s1133" style="position:absolute;left:10707;top:1420;width:14;height:362" fillcolor="black" stroked="f"/>
            <v:rect id="_x0000_s1134" style="position:absolute;left:10566;top:1786;width:92;height:362" fillcolor="navy" stroked="f"/>
            <v:rect id="_x0000_s1135" style="position:absolute;left:10707;top:1786;width:14;height:362" fillcolor="black" stroked="f"/>
            <v:rect id="_x0000_s1136" style="position:absolute;left:10566;top:2150;width:92;height:362" fillcolor="navy" stroked="f"/>
            <v:rect id="_x0000_s1137" style="position:absolute;left:10707;top:2150;width:14;height:362" fillcolor="black" stroked="f"/>
            <v:rect id="_x0000_s1138" style="position:absolute;left:10566;top:2515;width:92;height:362" fillcolor="navy" stroked="f"/>
            <v:rect id="_x0000_s1139" style="position:absolute;left:10707;top:2515;width:14;height:362" fillcolor="black" stroked="f"/>
            <v:rect id="_x0000_s1140" style="position:absolute;left:10566;top:2880;width:92;height:362" fillcolor="navy" stroked="f"/>
            <v:rect id="_x0000_s1141" style="position:absolute;left:10707;top:2880;width:14;height:362" fillcolor="black" stroked="f"/>
            <v:rect id="_x0000_s1142" style="position:absolute;left:10566;top:3245;width:92;height:362" fillcolor="navy" stroked="f"/>
            <v:rect id="_x0000_s1143" style="position:absolute;left:10707;top:3245;width:14;height:362" fillcolor="black" stroked="f"/>
            <v:rect id="_x0000_s1144" style="position:absolute;left:10566;top:3610;width:92;height:362" fillcolor="navy" stroked="f"/>
            <v:rect id="_x0000_s1145" style="position:absolute;left:10707;top:3610;width:14;height:362" fillcolor="black" stroked="f"/>
            <v:rect id="_x0000_s1146" style="position:absolute;left:10566;top:3974;width:92;height:362" fillcolor="navy" stroked="f"/>
            <v:rect id="_x0000_s1147" style="position:absolute;left:10707;top:3974;width:14;height:362" fillcolor="black" stroked="f"/>
            <v:rect id="_x0000_s1148" style="position:absolute;left:10566;top:4339;width:92;height:362" fillcolor="navy" stroked="f"/>
            <v:rect id="_x0000_s1149" style="position:absolute;left:10707;top:4339;width:14;height:362" fillcolor="black" stroked="f"/>
            <v:rect id="_x0000_s1150" style="position:absolute;left:10566;top:4704;width:92;height:362" fillcolor="navy" stroked="f"/>
            <v:rect id="_x0000_s1151" style="position:absolute;left:10707;top:4704;width:14;height:362" fillcolor="black" stroked="f"/>
            <v:rect id="_x0000_s1152" style="position:absolute;left:10566;top:5069;width:92;height:362" fillcolor="navy" stroked="f"/>
            <v:rect id="_x0000_s1153" style="position:absolute;left:10707;top:5069;width:14;height:362" fillcolor="black" stroked="f"/>
            <v:rect id="_x0000_s1154" style="position:absolute;left:10566;top:5434;width:92;height:365" fillcolor="navy" stroked="f"/>
            <v:rect id="_x0000_s1155" style="position:absolute;left:10707;top:5434;width:14;height:365" fillcolor="black" stroked="f"/>
            <v:rect id="_x0000_s1156" style="position:absolute;left:10566;top:5801;width:92;height:365" fillcolor="navy" stroked="f"/>
            <v:rect id="_x0000_s1157" style="position:absolute;left:10707;top:5801;width:14;height:365" fillcolor="black" stroked="f"/>
            <v:rect id="_x0000_s1158" style="position:absolute;left:10566;top:6168;width:92;height:366" fillcolor="navy" stroked="f"/>
            <v:rect id="_x0000_s1159" style="position:absolute;left:10707;top:6168;width:14;height:366" fillcolor="black" stroked="f"/>
            <v:rect id="_x0000_s1160" style="position:absolute;left:10566;top:6536;width:92;height:366" fillcolor="navy" stroked="f"/>
            <v:rect id="_x0000_s1161" style="position:absolute;left:10707;top:6536;width:14;height:366" fillcolor="black" stroked="f"/>
            <v:rect id="_x0000_s1162" style="position:absolute;left:10566;top:6903;width:92;height:366" fillcolor="navy" stroked="f"/>
            <v:rect id="_x0000_s1163" style="position:absolute;left:10707;top:6903;width:14;height:366" fillcolor="black" stroked="f"/>
            <v:rect id="_x0000_s1164" style="position:absolute;left:10566;top:7270;width:92;height:366" fillcolor="navy" stroked="f"/>
            <v:rect id="_x0000_s1165" style="position:absolute;left:10707;top:7270;width:14;height:366" fillcolor="black" stroked="f"/>
            <v:rect id="_x0000_s1166" style="position:absolute;left:10566;top:7637;width:92;height:366" fillcolor="navy" stroked="f"/>
            <v:rect id="_x0000_s1167" style="position:absolute;left:10707;top:7637;width:14;height:366" fillcolor="black" stroked="f"/>
            <v:rect id="_x0000_s1168" style="position:absolute;left:10566;top:8004;width:92;height:366" fillcolor="navy" stroked="f"/>
            <v:rect id="_x0000_s1169" style="position:absolute;left:10707;top:8004;width:14;height:366" fillcolor="black" stroked="f"/>
            <v:rect id="_x0000_s1170" style="position:absolute;left:10566;top:8372;width:92;height:365" fillcolor="navy" stroked="f"/>
            <v:rect id="_x0000_s1171" style="position:absolute;left:10707;top:8372;width:14;height:365" fillcolor="black" stroked="f"/>
            <v:rect id="_x0000_s1172" style="position:absolute;left:10566;top:8739;width:92;height:365" fillcolor="navy" stroked="f"/>
            <v:rect id="_x0000_s1173" style="position:absolute;left:10707;top:8739;width:14;height:365" fillcolor="black" stroked="f"/>
            <v:rect id="_x0000_s1174" style="position:absolute;left:10566;top:9107;width:92;height:365" fillcolor="navy" stroked="f"/>
            <v:rect id="_x0000_s1175" style="position:absolute;left:10707;top:9107;width:14;height:365" fillcolor="black" stroked="f"/>
            <v:rect id="_x0000_s1176" style="position:absolute;left:10566;top:9474;width:92;height:366" fillcolor="navy" stroked="f"/>
            <v:rect id="_x0000_s1177" style="position:absolute;left:10707;top:9474;width:14;height:366" fillcolor="black" stroked="f"/>
            <v:rect id="_x0000_s1178" style="position:absolute;left:10566;top:9841;width:92;height:366" fillcolor="navy" stroked="f"/>
            <v:rect id="_x0000_s1179" style="position:absolute;left:10707;top:9841;width:14;height:366" fillcolor="black" stroked="f"/>
            <v:rect id="_x0000_s1180" style="position:absolute;left:10566;top:10208;width:92;height:366" fillcolor="navy" stroked="f"/>
            <v:rect id="_x0000_s1181" style="position:absolute;left:10707;top:10208;width:14;height:366" fillcolor="black" stroked="f"/>
            <v:rect id="_x0000_s1182" style="position:absolute;left:10566;top:10575;width:92;height:366" fillcolor="navy" stroked="f"/>
            <v:rect id="_x0000_s1183" style="position:absolute;left:10707;top:10575;width:14;height:366" fillcolor="black" stroked="f"/>
            <v:rect id="_x0000_s1184" style="position:absolute;left:10566;top:10943;width:92;height:366" fillcolor="navy" stroked="f"/>
            <v:rect id="_x0000_s1185" style="position:absolute;left:10707;top:10943;width:14;height:366" fillcolor="black" stroked="f"/>
            <v:rect id="_x0000_s1186" style="position:absolute;left:10566;top:11310;width:92;height:366" fillcolor="navy" stroked="f"/>
            <v:rect id="_x0000_s1187" style="position:absolute;left:10707;top:11310;width:14;height:366" fillcolor="black" stroked="f"/>
            <v:rect id="_x0000_s1188" style="position:absolute;left:10566;top:11678;width:92;height:365" fillcolor="navy" stroked="f"/>
            <v:rect id="_x0000_s1189" style="position:absolute;left:10707;top:11678;width:14;height:365" fillcolor="black" stroked="f"/>
            <v:rect id="_x0000_s1190" style="position:absolute;left:10566;top:12045;width:92;height:365" fillcolor="navy" stroked="f"/>
            <v:rect id="_x0000_s1191" style="position:absolute;left:10707;top:12045;width:14;height:365" fillcolor="black" stroked="f"/>
            <v:rect id="_x0000_s1192" style="position:absolute;left:10566;top:12412;width:92;height:365" fillcolor="navy" stroked="f"/>
            <v:rect id="_x0000_s1193" style="position:absolute;left:10707;top:12412;width:14;height:365" fillcolor="black" stroked="f"/>
            <v:rect id="_x0000_s1194" style="position:absolute;left:10566;top:12779;width:92;height:366" fillcolor="navy" stroked="f"/>
            <v:rect id="_x0000_s1195" style="position:absolute;left:10707;top:12779;width:14;height:366" fillcolor="black" stroked="f"/>
            <v:rect id="_x0000_s1196" style="position:absolute;left:10566;top:13146;width:92;height:366" fillcolor="navy" stroked="f"/>
            <v:rect id="_x0000_s1197" style="position:absolute;left:10707;top:13146;width:14;height:366" fillcolor="black" stroked="f"/>
            <v:rect id="_x0000_s1198" style="position:absolute;left:10566;top:13513;width:92;height:366" fillcolor="navy" stroked="f"/>
            <v:rect id="_x0000_s1199" style="position:absolute;left:10707;top:13513;width:14;height:366" fillcolor="black" stroked="f"/>
            <v:rect id="_x0000_s1200" style="position:absolute;left:10566;top:13881;width:92;height:366" fillcolor="navy" stroked="f"/>
            <v:rect id="_x0000_s1201" style="position:absolute;left:10707;top:13881;width:14;height:366" fillcolor="black" stroked="f"/>
            <v:rect id="_x0000_s1202" style="position:absolute;left:10566;top:14248;width:92;height:366" fillcolor="navy" stroked="f"/>
            <v:rect id="_x0000_s1203" style="position:absolute;left:10707;top:14248;width:14;height:366" fillcolor="black" stroked="f"/>
            <v:rect id="_x0000_s1204" style="position:absolute;left:1063;top:1420;width:92;height:362" fillcolor="navy" stroked="f"/>
            <v:rect id="_x0000_s1205" style="position:absolute;left:1000;top:1420;width:14;height:362" fillcolor="black" stroked="f"/>
            <v:rect id="_x0000_s1206" style="position:absolute;left:1063;top:1786;width:92;height:362" fillcolor="navy" stroked="f"/>
            <v:rect id="_x0000_s1207" style="position:absolute;left:1000;top:1786;width:14;height:362" fillcolor="black" stroked="f"/>
            <v:rect id="_x0000_s1208" style="position:absolute;left:1063;top:2150;width:92;height:362" fillcolor="navy" stroked="f"/>
            <v:rect id="_x0000_s1209" style="position:absolute;left:1000;top:2150;width:14;height:362" fillcolor="black" stroked="f"/>
            <v:rect id="_x0000_s1210" style="position:absolute;left:1063;top:2515;width:92;height:362" fillcolor="navy" stroked="f"/>
            <v:rect id="_x0000_s1211" style="position:absolute;left:1000;top:2515;width:14;height:362" fillcolor="black" stroked="f"/>
            <v:rect id="_x0000_s1212" style="position:absolute;left:1063;top:2880;width:92;height:362" fillcolor="navy" stroked="f"/>
            <v:rect id="_x0000_s1213" style="position:absolute;left:1000;top:2880;width:14;height:362" fillcolor="black" stroked="f"/>
            <v:rect id="_x0000_s1214" style="position:absolute;left:1063;top:3245;width:92;height:362" fillcolor="navy" stroked="f"/>
            <v:rect id="_x0000_s1215" style="position:absolute;left:1000;top:3245;width:14;height:362" fillcolor="black" stroked="f"/>
            <v:rect id="_x0000_s1216" style="position:absolute;left:1063;top:3610;width:92;height:362" fillcolor="navy" stroked="f"/>
            <v:rect id="_x0000_s1217" style="position:absolute;left:1000;top:3610;width:14;height:362" fillcolor="black" stroked="f"/>
            <v:rect id="_x0000_s1218" style="position:absolute;left:1063;top:3974;width:92;height:362" fillcolor="navy" stroked="f"/>
            <v:rect id="_x0000_s1219" style="position:absolute;left:1000;top:3974;width:14;height:362" fillcolor="black" stroked="f"/>
            <v:rect id="_x0000_s1220" style="position:absolute;left:1063;top:4339;width:92;height:362" fillcolor="navy" stroked="f"/>
            <v:rect id="_x0000_s1221" style="position:absolute;left:1000;top:4339;width:14;height:362" fillcolor="black" stroked="f"/>
            <v:rect id="_x0000_s1222" style="position:absolute;left:1063;top:4704;width:92;height:362" fillcolor="navy" stroked="f"/>
            <v:rect id="_x0000_s1223" style="position:absolute;left:1000;top:4704;width:14;height:362" fillcolor="black" stroked="f"/>
            <v:rect id="_x0000_s1224" style="position:absolute;left:1063;top:5069;width:92;height:362" fillcolor="navy" stroked="f"/>
            <v:rect id="_x0000_s1225" style="position:absolute;left:1000;top:5069;width:14;height:362" fillcolor="black" stroked="f"/>
            <v:rect id="_x0000_s1226" style="position:absolute;left:1063;top:5434;width:92;height:365" fillcolor="navy" stroked="f"/>
            <v:rect id="_x0000_s1227" style="position:absolute;left:1000;top:5434;width:14;height:365" fillcolor="black" stroked="f"/>
            <v:rect id="_x0000_s1228" style="position:absolute;left:1063;top:5801;width:92;height:365" fillcolor="navy" stroked="f"/>
            <v:rect id="_x0000_s1229" style="position:absolute;left:1000;top:5801;width:14;height:365" fillcolor="black" stroked="f"/>
            <v:rect id="_x0000_s1230" style="position:absolute;left:1063;top:6168;width:92;height:366" fillcolor="navy" stroked="f"/>
            <v:rect id="_x0000_s1231" style="position:absolute;left:1000;top:6168;width:14;height:366" fillcolor="black" stroked="f"/>
            <v:rect id="_x0000_s1232" style="position:absolute;left:1063;top:6536;width:92;height:366" fillcolor="navy" stroked="f"/>
            <v:rect id="_x0000_s1233" style="position:absolute;left:1000;top:6536;width:14;height:366" fillcolor="black" stroked="f"/>
            <v:rect id="_x0000_s1234" style="position:absolute;left:1063;top:6903;width:92;height:366" fillcolor="navy" stroked="f"/>
            <v:rect id="_x0000_s1235" style="position:absolute;left:1000;top:6903;width:14;height:366" fillcolor="black" stroked="f"/>
            <v:rect id="_x0000_s1236" style="position:absolute;left:1063;top:7270;width:92;height:366" fillcolor="navy" stroked="f"/>
            <v:rect id="_x0000_s1237" style="position:absolute;left:1000;top:7270;width:14;height:366" fillcolor="black" stroked="f"/>
            <v:rect id="_x0000_s1238" style="position:absolute;left:1063;top:7637;width:92;height:366" fillcolor="navy" stroked="f"/>
            <v:rect id="_x0000_s1239" style="position:absolute;left:1000;top:7637;width:14;height:366" fillcolor="black" stroked="f"/>
            <v:rect id="_x0000_s1240" style="position:absolute;left:1063;top:8004;width:92;height:366" fillcolor="navy" stroked="f"/>
            <v:rect id="_x0000_s1241" style="position:absolute;left:1000;top:8004;width:14;height:366" fillcolor="black" stroked="f"/>
            <v:rect id="_x0000_s1242" style="position:absolute;left:1063;top:8372;width:92;height:365" fillcolor="navy" stroked="f"/>
            <v:rect id="_x0000_s1243" style="position:absolute;left:1000;top:8372;width:14;height:365" fillcolor="black" stroked="f"/>
            <v:rect id="_x0000_s1244" style="position:absolute;left:1063;top:8739;width:92;height:365" fillcolor="navy" stroked="f"/>
            <v:rect id="_x0000_s1245" style="position:absolute;left:1000;top:8739;width:14;height:365" fillcolor="black" stroked="f"/>
            <v:rect id="_x0000_s1246" style="position:absolute;left:1063;top:9107;width:92;height:365" fillcolor="navy" stroked="f"/>
            <v:rect id="_x0000_s1247" style="position:absolute;left:1000;top:9107;width:14;height:365" fillcolor="black" stroked="f"/>
            <v:rect id="_x0000_s1248" style="position:absolute;left:1063;top:9474;width:92;height:366" fillcolor="navy" stroked="f"/>
            <v:rect id="_x0000_s1249" style="position:absolute;left:1000;top:9474;width:14;height:366" fillcolor="black" stroked="f"/>
            <v:rect id="_x0000_s1250" style="position:absolute;left:1063;top:9841;width:92;height:366" fillcolor="navy" stroked="f"/>
            <v:rect id="_x0000_s1251" style="position:absolute;left:1000;top:9841;width:14;height:366" fillcolor="black" stroked="f"/>
            <v:rect id="_x0000_s1252" style="position:absolute;left:1063;top:10208;width:92;height:366" fillcolor="navy" stroked="f"/>
            <v:rect id="_x0000_s1253" style="position:absolute;left:1000;top:10208;width:14;height:366" fillcolor="black" stroked="f"/>
            <v:rect id="_x0000_s1254" style="position:absolute;left:1063;top:10575;width:92;height:366" fillcolor="navy" stroked="f"/>
            <v:rect id="_x0000_s1255" style="position:absolute;left:1000;top:10575;width:14;height:366" fillcolor="black" stroked="f"/>
            <v:rect id="_x0000_s1256" style="position:absolute;left:1063;top:10943;width:92;height:366" fillcolor="navy" stroked="f"/>
            <v:rect id="_x0000_s1257" style="position:absolute;left:1000;top:10943;width:14;height:366" fillcolor="black" stroked="f"/>
            <v:rect id="_x0000_s1258" style="position:absolute;left:1063;top:11310;width:92;height:366" fillcolor="navy" stroked="f"/>
            <v:rect id="_x0000_s1259" style="position:absolute;left:1000;top:11310;width:14;height:366" fillcolor="black" stroked="f"/>
            <v:rect id="_x0000_s1260" style="position:absolute;left:1063;top:11678;width:92;height:365" fillcolor="navy" stroked="f"/>
            <v:rect id="_x0000_s1261" style="position:absolute;left:1000;top:11678;width:14;height:365" fillcolor="black" stroked="f"/>
            <v:rect id="_x0000_s1262" style="position:absolute;left:1063;top:12045;width:92;height:365" fillcolor="navy" stroked="f"/>
            <v:rect id="_x0000_s1263" style="position:absolute;left:1000;top:12045;width:14;height:365" fillcolor="black" stroked="f"/>
            <v:rect id="_x0000_s1264" style="position:absolute;left:1063;top:12412;width:92;height:365" fillcolor="navy" stroked="f"/>
            <v:rect id="_x0000_s1265" style="position:absolute;left:1000;top:12412;width:14;height:365" fillcolor="black" stroked="f"/>
            <v:rect id="_x0000_s1266" style="position:absolute;left:1063;top:12779;width:92;height:366" fillcolor="navy" stroked="f"/>
            <v:rect id="_x0000_s1267" style="position:absolute;left:1000;top:12779;width:14;height:366" fillcolor="black" stroked="f"/>
            <v:rect id="_x0000_s1268" style="position:absolute;left:1063;top:13146;width:92;height:366" fillcolor="navy" stroked="f"/>
            <v:rect id="_x0000_s1269" style="position:absolute;left:1000;top:13146;width:14;height:366" fillcolor="black" stroked="f"/>
            <v:rect id="_x0000_s1270" style="position:absolute;left:1063;top:13513;width:92;height:366" fillcolor="navy" stroked="f"/>
            <v:rect id="_x0000_s1271" style="position:absolute;left:1000;top:13513;width:14;height:366" fillcolor="black" stroked="f"/>
            <v:rect id="_x0000_s1272" style="position:absolute;left:1063;top:13881;width:92;height:366" fillcolor="navy" stroked="f"/>
            <v:rect id="_x0000_s1273" style="position:absolute;left:1000;top:13881;width:14;height:366" fillcolor="black" stroked="f"/>
            <v:rect id="_x0000_s1274" style="position:absolute;left:1063;top:14248;width:92;height:366" fillcolor="navy" stroked="f"/>
            <v:rect id="_x0000_s1275" style="position:absolute;left:1000;top:14248;width:14;height:366" fillcolor="black" stroked="f"/>
            <w10:wrap anchorx="page" anchory="page"/>
          </v:group>
        </w:pict>
      </w:r>
    </w:p>
    <w:p w14:paraId="3E38110F" w14:textId="77777777" w:rsidR="00EA3A30" w:rsidRDefault="00000000">
      <w:pPr>
        <w:spacing w:before="86"/>
        <w:ind w:left="1513" w:right="1518"/>
        <w:jc w:val="center"/>
        <w:rPr>
          <w:rFonts w:ascii="Times New Roman" w:eastAsia="Times New Roman" w:hAnsi="Times New Roman" w:cs="Times New Roman"/>
          <w:b/>
          <w:bCs/>
          <w:sz w:val="32"/>
          <w:szCs w:val="32"/>
          <w:u w:color="000000"/>
        </w:rPr>
      </w:pPr>
      <w:r>
        <w:rPr>
          <w:rFonts w:ascii="Times New Roman" w:eastAsia="Times New Roman" w:hAnsi="Times New Roman" w:cs="Times New Roman"/>
          <w:b/>
          <w:bCs/>
          <w:sz w:val="32"/>
          <w:szCs w:val="32"/>
          <w:u w:val="thick" w:color="000000"/>
        </w:rPr>
        <w:t>BONAFIDE</w:t>
      </w:r>
      <w:r>
        <w:rPr>
          <w:rFonts w:ascii="Times New Roman" w:eastAsia="Times New Roman" w:hAnsi="Times New Roman" w:cs="Times New Roman"/>
          <w:b/>
          <w:bCs/>
          <w:spacing w:val="-4"/>
          <w:sz w:val="32"/>
          <w:szCs w:val="32"/>
          <w:u w:val="thick" w:color="000000"/>
        </w:rPr>
        <w:t xml:space="preserve"> </w:t>
      </w:r>
      <w:r>
        <w:rPr>
          <w:rFonts w:ascii="Times New Roman" w:eastAsia="Times New Roman" w:hAnsi="Times New Roman" w:cs="Times New Roman"/>
          <w:b/>
          <w:bCs/>
          <w:sz w:val="32"/>
          <w:szCs w:val="32"/>
          <w:u w:val="thick" w:color="000000"/>
        </w:rPr>
        <w:t>CERTIFICATE</w:t>
      </w:r>
    </w:p>
    <w:p w14:paraId="07F32FD0" w14:textId="77777777" w:rsidR="00EA3A30" w:rsidRDefault="00EA3A30">
      <w:pPr>
        <w:rPr>
          <w:rFonts w:ascii="Times New Roman" w:eastAsia="Times New Roman" w:hAnsi="Times New Roman" w:cs="Times New Roman"/>
          <w:b/>
          <w:sz w:val="20"/>
          <w:szCs w:val="28"/>
        </w:rPr>
      </w:pPr>
    </w:p>
    <w:p w14:paraId="177DFD5B" w14:textId="77777777" w:rsidR="00EA3A30" w:rsidRDefault="00EA3A30">
      <w:pPr>
        <w:spacing w:before="10"/>
        <w:rPr>
          <w:rFonts w:ascii="Times New Roman" w:eastAsia="Times New Roman" w:hAnsi="Times New Roman" w:cs="Times New Roman"/>
          <w:b/>
          <w:sz w:val="27"/>
          <w:szCs w:val="28"/>
        </w:rPr>
      </w:pPr>
    </w:p>
    <w:p w14:paraId="576D47C6" w14:textId="77777777" w:rsidR="00EA3A30" w:rsidRDefault="00000000">
      <w:pPr>
        <w:spacing w:before="89"/>
        <w:ind w:left="1513" w:right="198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to be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bonafide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project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work</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done</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by</w:t>
      </w:r>
    </w:p>
    <w:p w14:paraId="16676E38" w14:textId="77777777" w:rsidR="00EA3A30" w:rsidRDefault="00EA3A30">
      <w:pPr>
        <w:spacing w:before="1"/>
        <w:rPr>
          <w:rFonts w:ascii="Times New Roman" w:eastAsia="Times New Roman" w:hAnsi="Times New Roman" w:cs="Times New Roman"/>
          <w:sz w:val="42"/>
          <w:szCs w:val="28"/>
        </w:rPr>
      </w:pPr>
    </w:p>
    <w:p w14:paraId="18FC146A" w14:textId="77777777" w:rsidR="00EA3A30" w:rsidRDefault="00000000">
      <w:pPr>
        <w:tabs>
          <w:tab w:val="left" w:pos="8850"/>
        </w:tabs>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Master</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 xml:space="preserve">Miss </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p>
    <w:p w14:paraId="19A7F795" w14:textId="77777777" w:rsidR="00EA3A30" w:rsidRDefault="00EA3A30">
      <w:pPr>
        <w:spacing w:before="2"/>
        <w:rPr>
          <w:rFonts w:ascii="Times New Roman" w:eastAsia="Times New Roman" w:hAnsi="Times New Roman" w:cs="Times New Roman"/>
          <w:sz w:val="20"/>
          <w:szCs w:val="28"/>
        </w:rPr>
      </w:pPr>
    </w:p>
    <w:p w14:paraId="5BD1D722" w14:textId="77777777" w:rsidR="00EA3A30" w:rsidRDefault="00000000">
      <w:pPr>
        <w:tabs>
          <w:tab w:val="left" w:pos="2755"/>
        </w:tabs>
        <w:spacing w:before="89" w:line="477" w:lineRule="auto"/>
        <w:ind w:left="100" w:right="243"/>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Pr>
          <w:rFonts w:ascii="Times New Roman" w:eastAsia="Times New Roman" w:hAnsi="Times New Roman" w:cs="Times New Roman"/>
          <w:spacing w:val="67"/>
          <w:sz w:val="28"/>
          <w:szCs w:val="28"/>
        </w:rPr>
        <w:t xml:space="preserve"> </w:t>
      </w:r>
      <w:r>
        <w:rPr>
          <w:rFonts w:ascii="Times New Roman" w:eastAsia="Times New Roman" w:hAnsi="Times New Roman" w:cs="Times New Roman"/>
          <w:sz w:val="28"/>
          <w:szCs w:val="28"/>
        </w:rPr>
        <w:t>Class</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in PADMA SESHADRI BALA BHAVAN SR. SEC.</w:t>
      </w:r>
      <w:r>
        <w:rPr>
          <w:rFonts w:ascii="Times New Roman" w:eastAsia="Times New Roman" w:hAnsi="Times New Roman" w:cs="Times New Roman"/>
          <w:spacing w:val="-67"/>
          <w:sz w:val="28"/>
          <w:szCs w:val="28"/>
        </w:rPr>
        <w:t xml:space="preserve"> </w:t>
      </w:r>
      <w:r>
        <w:rPr>
          <w:rFonts w:ascii="Times New Roman" w:eastAsia="Times New Roman" w:hAnsi="Times New Roman" w:cs="Times New Roman"/>
          <w:sz w:val="28"/>
          <w:szCs w:val="28"/>
        </w:rPr>
        <w:t>SCHOOL,</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CHENNAI.</w:t>
      </w:r>
    </w:p>
    <w:p w14:paraId="1C37228C" w14:textId="77777777" w:rsidR="00EA3A30" w:rsidRDefault="00000000">
      <w:pPr>
        <w:tabs>
          <w:tab w:val="left" w:pos="5214"/>
        </w:tabs>
        <w:spacing w:before="164"/>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During</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year</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p>
    <w:p w14:paraId="0A351D9E" w14:textId="77777777" w:rsidR="00EA3A30" w:rsidRDefault="00EA3A30">
      <w:pPr>
        <w:rPr>
          <w:rFonts w:ascii="Times New Roman" w:eastAsia="Times New Roman" w:hAnsi="Times New Roman" w:cs="Times New Roman"/>
          <w:sz w:val="20"/>
          <w:szCs w:val="28"/>
        </w:rPr>
      </w:pPr>
    </w:p>
    <w:p w14:paraId="32BDF830" w14:textId="77777777" w:rsidR="00EA3A30" w:rsidRDefault="00000000">
      <w:pPr>
        <w:tabs>
          <w:tab w:val="left" w:pos="3424"/>
          <w:tab w:val="left" w:pos="4420"/>
          <w:tab w:val="left" w:pos="8942"/>
        </w:tabs>
        <w:spacing w:before="252"/>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ab/>
        <w:t>P.G.T.</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p>
    <w:p w14:paraId="3CE70F59" w14:textId="77777777" w:rsidR="00EA3A30" w:rsidRDefault="00EA3A30">
      <w:pPr>
        <w:rPr>
          <w:rFonts w:ascii="Times New Roman" w:eastAsia="Times New Roman" w:hAnsi="Times New Roman" w:cs="Times New Roman"/>
          <w:sz w:val="20"/>
          <w:szCs w:val="28"/>
        </w:rPr>
      </w:pPr>
    </w:p>
    <w:p w14:paraId="07448EDF" w14:textId="77777777" w:rsidR="00EA3A30" w:rsidRDefault="00000000">
      <w:pPr>
        <w:spacing w:before="252"/>
        <w:ind w:left="1513" w:right="7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w:t>
      </w:r>
    </w:p>
    <w:p w14:paraId="6C29A3B3" w14:textId="77777777" w:rsidR="00EA3A30" w:rsidRDefault="00EA3A30">
      <w:pPr>
        <w:rPr>
          <w:rFonts w:ascii="Times New Roman" w:eastAsia="Times New Roman" w:hAnsi="Times New Roman" w:cs="Times New Roman"/>
          <w:sz w:val="30"/>
          <w:szCs w:val="28"/>
        </w:rPr>
      </w:pPr>
    </w:p>
    <w:p w14:paraId="147A0E0E" w14:textId="77777777" w:rsidR="00EA3A30" w:rsidRDefault="00EA3A30">
      <w:pPr>
        <w:rPr>
          <w:rFonts w:ascii="Times New Roman" w:eastAsia="Times New Roman" w:hAnsi="Times New Roman" w:cs="Times New Roman"/>
          <w:sz w:val="30"/>
          <w:szCs w:val="28"/>
        </w:rPr>
      </w:pPr>
    </w:p>
    <w:p w14:paraId="2979E4A9" w14:textId="77777777" w:rsidR="00EA3A30" w:rsidRDefault="00EA3A30">
      <w:pPr>
        <w:rPr>
          <w:rFonts w:ascii="Times New Roman" w:eastAsia="Times New Roman" w:hAnsi="Times New Roman" w:cs="Times New Roman"/>
          <w:sz w:val="30"/>
          <w:szCs w:val="28"/>
        </w:rPr>
      </w:pPr>
    </w:p>
    <w:p w14:paraId="4445FC5D" w14:textId="77777777" w:rsidR="00EA3A30" w:rsidRDefault="00000000">
      <w:pPr>
        <w:spacing w:before="254"/>
        <w:ind w:left="820"/>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for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All –</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India</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Senior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Secondary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Practical</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held</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in</w:t>
      </w:r>
    </w:p>
    <w:p w14:paraId="4BEF54E0" w14:textId="77777777" w:rsidR="00EA3A30" w:rsidRDefault="00EA3A30">
      <w:pPr>
        <w:spacing w:before="5"/>
        <w:rPr>
          <w:rFonts w:ascii="Times New Roman" w:eastAsia="Times New Roman" w:hAnsi="Times New Roman" w:cs="Times New Roman"/>
          <w:sz w:val="20"/>
          <w:szCs w:val="28"/>
        </w:rPr>
      </w:pPr>
    </w:p>
    <w:p w14:paraId="3797EE17" w14:textId="77777777" w:rsidR="00EA3A30" w:rsidRDefault="00000000">
      <w:pPr>
        <w:tabs>
          <w:tab w:val="left" w:pos="8287"/>
        </w:tabs>
        <w:spacing w:before="89"/>
        <w:ind w:left="10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at</w:t>
      </w:r>
    </w:p>
    <w:p w14:paraId="5A95C497" w14:textId="77777777" w:rsidR="00EA3A30" w:rsidRDefault="00EA3A30">
      <w:pPr>
        <w:rPr>
          <w:rFonts w:ascii="Times New Roman" w:eastAsia="Times New Roman" w:hAnsi="Times New Roman" w:cs="Times New Roman"/>
          <w:sz w:val="20"/>
          <w:szCs w:val="28"/>
        </w:rPr>
      </w:pPr>
    </w:p>
    <w:p w14:paraId="3EA3C5B3" w14:textId="77777777" w:rsidR="00EA3A30" w:rsidRDefault="00000000">
      <w:pPr>
        <w:tabs>
          <w:tab w:val="left" w:pos="4927"/>
        </w:tabs>
        <w:spacing w:before="89"/>
        <w:ind w:left="10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Chennai.</w:t>
      </w:r>
    </w:p>
    <w:p w14:paraId="2BE42CA2" w14:textId="77777777" w:rsidR="00EA3A30" w:rsidRDefault="00EA3A30">
      <w:pPr>
        <w:rPr>
          <w:rFonts w:ascii="Times New Roman" w:eastAsia="Times New Roman" w:hAnsi="Times New Roman" w:cs="Times New Roman"/>
          <w:sz w:val="20"/>
          <w:szCs w:val="28"/>
        </w:rPr>
      </w:pPr>
    </w:p>
    <w:p w14:paraId="6B911D10" w14:textId="77777777" w:rsidR="00EA3A30" w:rsidRDefault="00EA3A30">
      <w:pPr>
        <w:rPr>
          <w:rFonts w:ascii="Times New Roman" w:eastAsia="Times New Roman" w:hAnsi="Times New Roman" w:cs="Times New Roman"/>
          <w:sz w:val="20"/>
          <w:szCs w:val="28"/>
        </w:rPr>
      </w:pPr>
    </w:p>
    <w:p w14:paraId="3914E354" w14:textId="77777777" w:rsidR="00EA3A30" w:rsidRDefault="00EA3A30">
      <w:pPr>
        <w:rPr>
          <w:rFonts w:ascii="Times New Roman" w:eastAsia="Times New Roman" w:hAnsi="Times New Roman" w:cs="Times New Roman"/>
          <w:sz w:val="20"/>
          <w:szCs w:val="28"/>
        </w:rPr>
      </w:pPr>
    </w:p>
    <w:p w14:paraId="7161D25F" w14:textId="77777777" w:rsidR="00EA3A30" w:rsidRDefault="00EA3A30">
      <w:pPr>
        <w:rPr>
          <w:rFonts w:ascii="Times New Roman" w:eastAsia="Times New Roman" w:hAnsi="Times New Roman" w:cs="Times New Roman"/>
          <w:sz w:val="20"/>
          <w:szCs w:val="28"/>
        </w:rPr>
      </w:pPr>
    </w:p>
    <w:p w14:paraId="50D083F1" w14:textId="77777777" w:rsidR="00EA3A30" w:rsidRDefault="00EA3A30">
      <w:pPr>
        <w:spacing w:before="1"/>
        <w:rPr>
          <w:rFonts w:ascii="Times New Roman" w:eastAsia="Times New Roman" w:hAnsi="Times New Roman" w:cs="Times New Roman"/>
          <w:sz w:val="24"/>
          <w:szCs w:val="28"/>
        </w:rPr>
      </w:pPr>
    </w:p>
    <w:p w14:paraId="6A629116" w14:textId="77777777" w:rsidR="00EA3A30" w:rsidRDefault="00EA3A30">
      <w:pPr>
        <w:rPr>
          <w:rFonts w:ascii="Times New Roman" w:eastAsia="Times New Roman" w:hAnsi="Times New Roman" w:cs="Times New Roman"/>
          <w:sz w:val="24"/>
        </w:rPr>
        <w:sectPr w:rsidR="00EA3A30">
          <w:type w:val="continuous"/>
          <w:pgSz w:w="11910" w:h="16840"/>
          <w:pgMar w:top="1040" w:right="1520" w:bottom="280" w:left="1340" w:header="720" w:footer="720" w:gutter="0"/>
          <w:cols w:space="720"/>
        </w:sectPr>
      </w:pPr>
    </w:p>
    <w:p w14:paraId="6264DF58" w14:textId="21A7FE61" w:rsidR="00EA3A30" w:rsidRDefault="00000000">
      <w:pPr>
        <w:tabs>
          <w:tab w:val="left" w:pos="3844"/>
        </w:tabs>
        <w:spacing w:before="89"/>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p>
    <w:p w14:paraId="52D91174" w14:textId="77777777" w:rsidR="00EA3A30" w:rsidRDefault="00000000">
      <w:pPr>
        <w:spacing w:before="89" w:line="600" w:lineRule="auto"/>
        <w:ind w:left="100" w:right="2080"/>
        <w:rPr>
          <w:rFonts w:ascii="Times New Roman" w:eastAsia="Times New Roman" w:hAnsi="Times New Roman" w:cs="Times New Roman"/>
          <w:sz w:val="28"/>
          <w:szCs w:val="28"/>
        </w:rPr>
        <w:sectPr w:rsidR="00EA3A30">
          <w:type w:val="continuous"/>
          <w:pgSz w:w="11910" w:h="16840"/>
          <w:pgMar w:top="1040" w:right="1520" w:bottom="280" w:left="1340" w:header="720" w:footer="720" w:gutter="0"/>
          <w:cols w:num="2" w:space="720" w:equalWidth="0">
            <w:col w:w="3885" w:space="1876"/>
            <w:col w:w="3289" w:space="0"/>
          </w:cols>
        </w:sectPr>
      </w:pPr>
      <w:r>
        <w:rPr>
          <w:rFonts w:ascii="Times New Roman" w:eastAsia="Times New Roman" w:hAnsi="Times New Roman" w:cs="Times New Roman"/>
          <w:sz w:val="28"/>
          <w:szCs w:val="28"/>
        </w:rPr>
        <w:br w:type="column"/>
      </w:r>
      <w:r>
        <w:rPr>
          <w:rFonts w:ascii="Times New Roman" w:eastAsia="Times New Roman" w:hAnsi="Times New Roman" w:cs="Times New Roman"/>
          <w:sz w:val="28"/>
          <w:szCs w:val="28"/>
        </w:rPr>
        <w:t>Examiner</w:t>
      </w:r>
      <w:r>
        <w:rPr>
          <w:rFonts w:ascii="Times New Roman" w:eastAsia="Times New Roman" w:hAnsi="Times New Roman" w:cs="Times New Roman"/>
          <w:spacing w:val="-67"/>
          <w:sz w:val="28"/>
          <w:szCs w:val="28"/>
        </w:rPr>
        <w:t xml:space="preserve"> </w:t>
      </w:r>
      <w:r>
        <w:rPr>
          <w:rFonts w:ascii="Times New Roman" w:eastAsia="Times New Roman" w:hAnsi="Times New Roman" w:cs="Times New Roman"/>
          <w:sz w:val="28"/>
          <w:szCs w:val="28"/>
        </w:rPr>
        <w:t>Seal</w:t>
      </w:r>
    </w:p>
    <w:p w14:paraId="6C7F6ADA" w14:textId="77777777" w:rsidR="00135FF8" w:rsidRPr="00F02335" w:rsidRDefault="00000000" w:rsidP="00135FF8">
      <w:pPr>
        <w:spacing w:line="360" w:lineRule="auto"/>
        <w:ind w:right="145"/>
        <w:jc w:val="center"/>
        <w:rPr>
          <w:rFonts w:ascii="Manrope" w:hAnsi="Manrope"/>
          <w:sz w:val="44"/>
        </w:rPr>
      </w:pPr>
      <w:r w:rsidRPr="00F02335">
        <w:rPr>
          <w:rFonts w:ascii="Manrope" w:eastAsia="Arial" w:hAnsi="Manrope" w:cs="Arial"/>
          <w:b/>
          <w:sz w:val="48"/>
          <w:szCs w:val="48"/>
        </w:rPr>
        <w:lastRenderedPageBreak/>
        <w:t>Acknowledgements</w:t>
      </w:r>
    </w:p>
    <w:p w14:paraId="6F33139F" w14:textId="77777777" w:rsidR="00135FF8" w:rsidRPr="00F02335" w:rsidRDefault="00135FF8" w:rsidP="00135FF8">
      <w:pPr>
        <w:spacing w:line="360" w:lineRule="auto"/>
        <w:rPr>
          <w:rFonts w:ascii="Manrope" w:eastAsia="Arial" w:hAnsi="Manrope" w:cs="Arial"/>
          <w:sz w:val="24"/>
          <w:szCs w:val="24"/>
        </w:rPr>
      </w:pPr>
    </w:p>
    <w:p w14:paraId="1584A04B" w14:textId="77777777" w:rsidR="00135FF8" w:rsidRPr="00F02335" w:rsidRDefault="00000000" w:rsidP="00135FF8">
      <w:pPr>
        <w:spacing w:line="360" w:lineRule="auto"/>
        <w:rPr>
          <w:rFonts w:ascii="Manrope" w:eastAsia="Arial" w:hAnsi="Manrope" w:cs="Arial"/>
          <w:sz w:val="24"/>
          <w:szCs w:val="24"/>
        </w:rPr>
      </w:pPr>
      <w:r w:rsidRPr="00F02335">
        <w:rPr>
          <w:rFonts w:ascii="Manrope" w:eastAsia="Arial" w:hAnsi="Manrope" w:cs="Arial"/>
          <w:sz w:val="24"/>
          <w:szCs w:val="24"/>
        </w:rPr>
        <w:t>This project would not have been possible without the help of my computer science teacher, Mr. Praveen Venkatachari, who guided us at every step of our project. I would like to thank my teammate who worked tirelessly with me to bring this project to life. I would like to thank the school management who gave us the wonderful opportunity to work on this project and provided us with the necessary resources to complete this project.</w:t>
      </w:r>
    </w:p>
    <w:p w14:paraId="1C061585" w14:textId="77777777" w:rsidR="00135FF8" w:rsidRPr="00F02335" w:rsidRDefault="00135FF8" w:rsidP="00135FF8">
      <w:pPr>
        <w:spacing w:line="360" w:lineRule="auto"/>
        <w:rPr>
          <w:rFonts w:ascii="Manrope" w:eastAsia="Arial" w:hAnsi="Manrope" w:cs="Arial"/>
          <w:sz w:val="24"/>
          <w:szCs w:val="24"/>
        </w:rPr>
      </w:pPr>
    </w:p>
    <w:p w14:paraId="3074529A" w14:textId="77777777" w:rsidR="00135FF8" w:rsidRPr="00F02335" w:rsidRDefault="00000000" w:rsidP="00135FF8">
      <w:pPr>
        <w:spacing w:line="360" w:lineRule="auto"/>
        <w:rPr>
          <w:rFonts w:ascii="Manrope" w:eastAsia="Arial" w:hAnsi="Manrope" w:cs="Arial"/>
          <w:sz w:val="24"/>
          <w:szCs w:val="24"/>
        </w:rPr>
      </w:pPr>
      <w:r>
        <w:rPr>
          <w:rFonts w:ascii="Manrope" w:eastAsia="Arial" w:hAnsi="Manrope" w:cs="Arial"/>
          <w:sz w:val="24"/>
          <w:szCs w:val="24"/>
        </w:rPr>
        <w:t xml:space="preserve">Finally, </w:t>
      </w:r>
      <w:r w:rsidRPr="00F02335">
        <w:rPr>
          <w:rFonts w:ascii="Manrope" w:eastAsia="Arial" w:hAnsi="Manrope" w:cs="Arial"/>
          <w:sz w:val="24"/>
          <w:szCs w:val="24"/>
        </w:rPr>
        <w:t>I would also like to thank my family and friends for their support without which the project wouldn’t be what it is today.</w:t>
      </w:r>
    </w:p>
    <w:p w14:paraId="7991BC21" w14:textId="77777777" w:rsidR="00135FF8" w:rsidRPr="00F02335" w:rsidRDefault="00135FF8" w:rsidP="00135FF8">
      <w:pPr>
        <w:spacing w:line="360" w:lineRule="auto"/>
        <w:rPr>
          <w:rFonts w:ascii="Manrope" w:eastAsia="Arial" w:hAnsi="Manrope" w:cs="Arial"/>
          <w:sz w:val="28"/>
          <w:szCs w:val="28"/>
        </w:rPr>
      </w:pPr>
    </w:p>
    <w:p w14:paraId="66EB2430" w14:textId="77777777" w:rsidR="00135FF8" w:rsidRPr="00F02335" w:rsidRDefault="00135FF8" w:rsidP="00135FF8">
      <w:pPr>
        <w:spacing w:line="360" w:lineRule="auto"/>
        <w:rPr>
          <w:rFonts w:ascii="Manrope" w:eastAsia="Arial" w:hAnsi="Manrope" w:cs="Arial"/>
          <w:sz w:val="28"/>
          <w:szCs w:val="28"/>
        </w:rPr>
        <w:sectPr w:rsidR="00135FF8" w:rsidRPr="00F02335" w:rsidSect="00F02335">
          <w:footerReference w:type="default" r:id="rId10"/>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2"/>
          <w:cols w:space="720"/>
          <w:docGrid w:linePitch="299"/>
        </w:sectPr>
      </w:pPr>
    </w:p>
    <w:p w14:paraId="65D83C59" w14:textId="77777777" w:rsidR="00135FF8" w:rsidRPr="00F02335" w:rsidRDefault="00000000" w:rsidP="00CE1519">
      <w:pPr>
        <w:ind w:left="659" w:right="145"/>
        <w:jc w:val="center"/>
        <w:rPr>
          <w:rFonts w:ascii="Manrope" w:hAnsi="Manrope"/>
          <w:b/>
          <w:sz w:val="48"/>
          <w:szCs w:val="48"/>
        </w:rPr>
      </w:pPr>
      <w:r w:rsidRPr="00F02335">
        <w:rPr>
          <w:rFonts w:ascii="Manrope" w:hAnsi="Manrope"/>
          <w:b/>
          <w:sz w:val="48"/>
          <w:szCs w:val="48"/>
        </w:rPr>
        <w:lastRenderedPageBreak/>
        <w:t>Index</w:t>
      </w:r>
    </w:p>
    <w:p w14:paraId="3390064A" w14:textId="77777777" w:rsidR="00135FF8" w:rsidRPr="00F02335" w:rsidRDefault="00135FF8" w:rsidP="00CE1519">
      <w:pPr>
        <w:pBdr>
          <w:top w:val="nil"/>
          <w:left w:val="nil"/>
          <w:bottom w:val="nil"/>
          <w:right w:val="nil"/>
          <w:between w:val="nil"/>
        </w:pBdr>
        <w:spacing w:before="1"/>
        <w:rPr>
          <w:rFonts w:ascii="Manrope" w:hAnsi="Manrope"/>
          <w:b/>
          <w:color w:val="000000"/>
          <w:sz w:val="24"/>
          <w:szCs w:val="24"/>
        </w:rPr>
      </w:pPr>
    </w:p>
    <w:tbl>
      <w:tblPr>
        <w:tblW w:w="9206" w:type="dxa"/>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8"/>
        <w:gridCol w:w="6240"/>
        <w:gridCol w:w="1838"/>
      </w:tblGrid>
      <w:tr w:rsidR="00EA3A30" w14:paraId="16AE0243" w14:textId="77777777" w:rsidTr="005255AA">
        <w:trPr>
          <w:trHeight w:val="993"/>
        </w:trPr>
        <w:tc>
          <w:tcPr>
            <w:tcW w:w="1128" w:type="dxa"/>
            <w:tcBorders>
              <w:left w:val="single" w:sz="6" w:space="0" w:color="000000"/>
            </w:tcBorders>
          </w:tcPr>
          <w:p w14:paraId="374E0433" w14:textId="77777777" w:rsidR="00135FF8" w:rsidRPr="00F02335" w:rsidRDefault="00000000" w:rsidP="00CE1519">
            <w:pPr>
              <w:pBdr>
                <w:top w:val="nil"/>
                <w:left w:val="nil"/>
                <w:bottom w:val="nil"/>
                <w:right w:val="nil"/>
                <w:between w:val="nil"/>
              </w:pBdr>
              <w:ind w:left="63" w:right="60"/>
              <w:jc w:val="center"/>
              <w:rPr>
                <w:rFonts w:ascii="Manrope" w:hAnsi="Manrope"/>
                <w:color w:val="000000"/>
                <w:sz w:val="28"/>
                <w:szCs w:val="28"/>
              </w:rPr>
            </w:pPr>
            <w:r w:rsidRPr="00F02335">
              <w:rPr>
                <w:rFonts w:ascii="Manrope" w:hAnsi="Manrope"/>
                <w:color w:val="000000"/>
                <w:sz w:val="28"/>
                <w:szCs w:val="28"/>
              </w:rPr>
              <w:t>S.No.</w:t>
            </w:r>
          </w:p>
        </w:tc>
        <w:tc>
          <w:tcPr>
            <w:tcW w:w="6240" w:type="dxa"/>
          </w:tcPr>
          <w:p w14:paraId="4703DEA9" w14:textId="77777777" w:rsidR="00135FF8" w:rsidRPr="00F02335" w:rsidRDefault="00000000" w:rsidP="00CE1519">
            <w:pPr>
              <w:pBdr>
                <w:top w:val="nil"/>
                <w:left w:val="nil"/>
                <w:bottom w:val="nil"/>
                <w:right w:val="nil"/>
                <w:between w:val="nil"/>
              </w:pBdr>
              <w:ind w:left="2599" w:right="2602"/>
              <w:jc w:val="center"/>
              <w:rPr>
                <w:rFonts w:ascii="Manrope" w:hAnsi="Manrope"/>
                <w:color w:val="000000"/>
                <w:sz w:val="28"/>
                <w:szCs w:val="28"/>
              </w:rPr>
            </w:pPr>
            <w:r w:rsidRPr="00F02335">
              <w:rPr>
                <w:rFonts w:ascii="Manrope" w:hAnsi="Manrope"/>
                <w:color w:val="000000"/>
                <w:sz w:val="28"/>
                <w:szCs w:val="28"/>
              </w:rPr>
              <w:t>Topic</w:t>
            </w:r>
          </w:p>
        </w:tc>
        <w:tc>
          <w:tcPr>
            <w:tcW w:w="1838" w:type="dxa"/>
          </w:tcPr>
          <w:p w14:paraId="7A81D3D4" w14:textId="77777777" w:rsidR="00135FF8" w:rsidRPr="00F02335" w:rsidRDefault="00000000" w:rsidP="00CE1519">
            <w:pPr>
              <w:pBdr>
                <w:top w:val="nil"/>
                <w:left w:val="nil"/>
                <w:bottom w:val="nil"/>
                <w:right w:val="nil"/>
                <w:between w:val="nil"/>
              </w:pBdr>
              <w:ind w:left="151" w:right="149"/>
              <w:jc w:val="center"/>
              <w:rPr>
                <w:rFonts w:ascii="Manrope" w:hAnsi="Manrope"/>
                <w:color w:val="000000"/>
                <w:sz w:val="28"/>
                <w:szCs w:val="28"/>
              </w:rPr>
            </w:pPr>
            <w:r w:rsidRPr="00F02335">
              <w:rPr>
                <w:rFonts w:ascii="Manrope" w:hAnsi="Manrope"/>
                <w:color w:val="000000"/>
                <w:sz w:val="28"/>
                <w:szCs w:val="28"/>
              </w:rPr>
              <w:t>Page</w:t>
            </w:r>
          </w:p>
          <w:p w14:paraId="61A8756F" w14:textId="77777777" w:rsidR="00135FF8" w:rsidRPr="00F02335" w:rsidRDefault="00000000" w:rsidP="00CE1519">
            <w:pPr>
              <w:pBdr>
                <w:top w:val="nil"/>
                <w:left w:val="nil"/>
                <w:bottom w:val="nil"/>
                <w:right w:val="nil"/>
                <w:between w:val="nil"/>
              </w:pBdr>
              <w:ind w:left="151" w:right="151"/>
              <w:jc w:val="center"/>
              <w:rPr>
                <w:rFonts w:ascii="Manrope" w:hAnsi="Manrope"/>
                <w:color w:val="000000"/>
                <w:sz w:val="28"/>
                <w:szCs w:val="28"/>
              </w:rPr>
            </w:pPr>
            <w:r w:rsidRPr="00F02335">
              <w:rPr>
                <w:rFonts w:ascii="Manrope" w:hAnsi="Manrope"/>
                <w:color w:val="000000"/>
                <w:sz w:val="28"/>
                <w:szCs w:val="28"/>
              </w:rPr>
              <w:t>Number</w:t>
            </w:r>
          </w:p>
        </w:tc>
      </w:tr>
      <w:tr w:rsidR="00EA3A30" w14:paraId="12351915" w14:textId="77777777" w:rsidTr="005255AA">
        <w:trPr>
          <w:trHeight w:val="757"/>
        </w:trPr>
        <w:tc>
          <w:tcPr>
            <w:tcW w:w="1128" w:type="dxa"/>
          </w:tcPr>
          <w:p w14:paraId="2C997D23"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1</w:t>
            </w:r>
          </w:p>
        </w:tc>
        <w:tc>
          <w:tcPr>
            <w:tcW w:w="6240" w:type="dxa"/>
          </w:tcPr>
          <w:p w14:paraId="1762756B"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Introduction</w:t>
            </w:r>
          </w:p>
        </w:tc>
        <w:tc>
          <w:tcPr>
            <w:tcW w:w="1838" w:type="dxa"/>
          </w:tcPr>
          <w:p w14:paraId="373F4B36"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1</w:t>
            </w:r>
          </w:p>
        </w:tc>
      </w:tr>
      <w:tr w:rsidR="00EA3A30" w14:paraId="11597618" w14:textId="77777777" w:rsidTr="00185AD5">
        <w:trPr>
          <w:trHeight w:val="702"/>
        </w:trPr>
        <w:tc>
          <w:tcPr>
            <w:tcW w:w="1128" w:type="dxa"/>
          </w:tcPr>
          <w:p w14:paraId="1A0FF287"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2</w:t>
            </w:r>
          </w:p>
        </w:tc>
        <w:tc>
          <w:tcPr>
            <w:tcW w:w="6240" w:type="dxa"/>
          </w:tcPr>
          <w:p w14:paraId="70D7EBD9"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Objective and Scope</w:t>
            </w:r>
          </w:p>
        </w:tc>
        <w:tc>
          <w:tcPr>
            <w:tcW w:w="1838" w:type="dxa"/>
          </w:tcPr>
          <w:p w14:paraId="267FD6A0"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3</w:t>
            </w:r>
          </w:p>
        </w:tc>
      </w:tr>
      <w:tr w:rsidR="00EA3A30" w14:paraId="14D5E516" w14:textId="77777777" w:rsidTr="00185AD5">
        <w:trPr>
          <w:trHeight w:val="696"/>
        </w:trPr>
        <w:tc>
          <w:tcPr>
            <w:tcW w:w="1128" w:type="dxa"/>
          </w:tcPr>
          <w:p w14:paraId="30143283"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3</w:t>
            </w:r>
          </w:p>
        </w:tc>
        <w:tc>
          <w:tcPr>
            <w:tcW w:w="6240" w:type="dxa"/>
          </w:tcPr>
          <w:p w14:paraId="11E2A37C"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System Design</w:t>
            </w:r>
          </w:p>
        </w:tc>
        <w:tc>
          <w:tcPr>
            <w:tcW w:w="1838" w:type="dxa"/>
          </w:tcPr>
          <w:p w14:paraId="3EA681FF"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4</w:t>
            </w:r>
          </w:p>
        </w:tc>
      </w:tr>
      <w:tr w:rsidR="00EA3A30" w14:paraId="2B6BEBEB" w14:textId="77777777" w:rsidTr="00185AD5">
        <w:trPr>
          <w:trHeight w:val="695"/>
        </w:trPr>
        <w:tc>
          <w:tcPr>
            <w:tcW w:w="1128" w:type="dxa"/>
          </w:tcPr>
          <w:p w14:paraId="6CC24179"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4</w:t>
            </w:r>
          </w:p>
        </w:tc>
        <w:tc>
          <w:tcPr>
            <w:tcW w:w="6240" w:type="dxa"/>
          </w:tcPr>
          <w:p w14:paraId="7356BFE8"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List of Datasets and Storage units</w:t>
            </w:r>
          </w:p>
        </w:tc>
        <w:tc>
          <w:tcPr>
            <w:tcW w:w="1838" w:type="dxa"/>
          </w:tcPr>
          <w:p w14:paraId="620D1859"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5</w:t>
            </w:r>
          </w:p>
        </w:tc>
      </w:tr>
      <w:tr w:rsidR="00EA3A30" w14:paraId="04C09F13" w14:textId="77777777" w:rsidTr="00185AD5">
        <w:trPr>
          <w:trHeight w:val="704"/>
        </w:trPr>
        <w:tc>
          <w:tcPr>
            <w:tcW w:w="1128" w:type="dxa"/>
          </w:tcPr>
          <w:p w14:paraId="66466B30"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5</w:t>
            </w:r>
          </w:p>
        </w:tc>
        <w:tc>
          <w:tcPr>
            <w:tcW w:w="6240" w:type="dxa"/>
          </w:tcPr>
          <w:p w14:paraId="368B01F4" w14:textId="77777777" w:rsidR="00135FF8" w:rsidRPr="00F02335" w:rsidRDefault="00000000" w:rsidP="00CE1519">
            <w:pPr>
              <w:pBdr>
                <w:top w:val="nil"/>
                <w:left w:val="nil"/>
                <w:bottom w:val="nil"/>
                <w:right w:val="nil"/>
                <w:between w:val="nil"/>
              </w:pBdr>
              <w:spacing w:before="55"/>
              <w:ind w:left="115"/>
              <w:rPr>
                <w:rFonts w:ascii="Manrope" w:hAnsi="Manrope"/>
                <w:color w:val="000000"/>
                <w:sz w:val="24"/>
                <w:szCs w:val="24"/>
              </w:rPr>
            </w:pPr>
            <w:r w:rsidRPr="00F02335">
              <w:rPr>
                <w:rFonts w:ascii="Manrope" w:hAnsi="Manrope"/>
                <w:color w:val="000000"/>
                <w:sz w:val="24"/>
                <w:szCs w:val="24"/>
              </w:rPr>
              <w:t>List of Global variables and Functions</w:t>
            </w:r>
          </w:p>
        </w:tc>
        <w:tc>
          <w:tcPr>
            <w:tcW w:w="1838" w:type="dxa"/>
          </w:tcPr>
          <w:p w14:paraId="0DD6CE9A"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2</w:t>
            </w:r>
            <w:ins w:id="0" w:author="Ashwin" w:date="2022-12-11T19:16:00Z">
              <w:r w:rsidR="004F676D">
                <w:rPr>
                  <w:rFonts w:ascii="Manrope" w:eastAsia="Times New Roman" w:hAnsi="Manrope" w:cs="Times New Roman"/>
                  <w:color w:val="000000"/>
                  <w:sz w:val="24"/>
                  <w:szCs w:val="24"/>
                </w:rPr>
                <w:t>4</w:t>
              </w:r>
            </w:ins>
            <w:del w:id="1" w:author="Ashwin" w:date="2022-12-11T19:03:00Z">
              <w:r>
                <w:rPr>
                  <w:rFonts w:ascii="Manrope" w:eastAsia="Times New Roman" w:hAnsi="Manrope" w:cs="Times New Roman"/>
                  <w:color w:val="000000"/>
                  <w:sz w:val="24"/>
                  <w:szCs w:val="24"/>
                </w:rPr>
                <w:delText>8</w:delText>
              </w:r>
            </w:del>
          </w:p>
        </w:tc>
      </w:tr>
      <w:tr w:rsidR="00EA3A30" w14:paraId="1640A9DC" w14:textId="77777777" w:rsidTr="005255AA">
        <w:trPr>
          <w:trHeight w:val="757"/>
        </w:trPr>
        <w:tc>
          <w:tcPr>
            <w:tcW w:w="1128" w:type="dxa"/>
          </w:tcPr>
          <w:p w14:paraId="6CA3470F"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6</w:t>
            </w:r>
          </w:p>
        </w:tc>
        <w:tc>
          <w:tcPr>
            <w:tcW w:w="6240" w:type="dxa"/>
          </w:tcPr>
          <w:p w14:paraId="4EE9FC44"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Source</w:t>
            </w:r>
            <w:r w:rsidR="00185AD5">
              <w:rPr>
                <w:rFonts w:ascii="Manrope" w:hAnsi="Manrope"/>
                <w:color w:val="000000"/>
                <w:sz w:val="24"/>
                <w:szCs w:val="24"/>
              </w:rPr>
              <w:t xml:space="preserve"> </w:t>
            </w:r>
            <w:r w:rsidRPr="00F02335">
              <w:rPr>
                <w:rFonts w:ascii="Manrope" w:hAnsi="Manrope"/>
                <w:color w:val="000000"/>
                <w:sz w:val="24"/>
                <w:szCs w:val="24"/>
              </w:rPr>
              <w:t>Code</w:t>
            </w:r>
          </w:p>
        </w:tc>
        <w:tc>
          <w:tcPr>
            <w:tcW w:w="1838" w:type="dxa"/>
          </w:tcPr>
          <w:p w14:paraId="017F9340"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ins w:id="2" w:author="Ashwin" w:date="2022-12-11T19:03:00Z">
              <w:r>
                <w:rPr>
                  <w:rFonts w:ascii="Manrope" w:eastAsia="Times New Roman" w:hAnsi="Manrope" w:cs="Times New Roman"/>
                  <w:color w:val="000000"/>
                  <w:sz w:val="24"/>
                  <w:szCs w:val="24"/>
                </w:rPr>
                <w:t>2</w:t>
              </w:r>
            </w:ins>
            <w:r w:rsidR="0099650D">
              <w:rPr>
                <w:rFonts w:ascii="Manrope" w:eastAsia="Times New Roman" w:hAnsi="Manrope" w:cs="Times New Roman"/>
                <w:color w:val="000000"/>
                <w:sz w:val="24"/>
                <w:szCs w:val="24"/>
              </w:rPr>
              <w:t>7</w:t>
            </w:r>
            <w:del w:id="3" w:author="Ashwin" w:date="2022-12-11T19:03:00Z">
              <w:r w:rsidR="00F00E78">
                <w:rPr>
                  <w:rFonts w:ascii="Manrope" w:eastAsia="Times New Roman" w:hAnsi="Manrope" w:cs="Times New Roman"/>
                  <w:color w:val="000000"/>
                  <w:sz w:val="24"/>
                  <w:szCs w:val="24"/>
                </w:rPr>
                <w:delText>3</w:delText>
              </w:r>
              <w:r w:rsidR="00185AD5">
                <w:rPr>
                  <w:rFonts w:ascii="Manrope" w:eastAsia="Times New Roman" w:hAnsi="Manrope" w:cs="Times New Roman"/>
                  <w:color w:val="000000"/>
                  <w:sz w:val="24"/>
                  <w:szCs w:val="24"/>
                </w:rPr>
                <w:delText>3</w:delText>
              </w:r>
            </w:del>
          </w:p>
        </w:tc>
      </w:tr>
      <w:tr w:rsidR="00EA3A30" w14:paraId="3E25F616" w14:textId="77777777" w:rsidTr="005255AA">
        <w:trPr>
          <w:trHeight w:val="758"/>
        </w:trPr>
        <w:tc>
          <w:tcPr>
            <w:tcW w:w="1128" w:type="dxa"/>
          </w:tcPr>
          <w:p w14:paraId="49C12BD3"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7</w:t>
            </w:r>
          </w:p>
        </w:tc>
        <w:tc>
          <w:tcPr>
            <w:tcW w:w="6240" w:type="dxa"/>
          </w:tcPr>
          <w:p w14:paraId="12BB06E6"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Sample Output</w:t>
            </w:r>
          </w:p>
        </w:tc>
        <w:tc>
          <w:tcPr>
            <w:tcW w:w="1838" w:type="dxa"/>
          </w:tcPr>
          <w:p w14:paraId="2C045B0E"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39</w:t>
            </w:r>
            <w:del w:id="4" w:author="Ashwin" w:date="2022-12-11T19:03:00Z">
              <w:r w:rsidR="00185AD5">
                <w:rPr>
                  <w:rFonts w:ascii="Manrope" w:eastAsia="Times New Roman" w:hAnsi="Manrope" w:cs="Times New Roman"/>
                  <w:color w:val="000000"/>
                  <w:sz w:val="24"/>
                  <w:szCs w:val="24"/>
                </w:rPr>
                <w:delText>5</w:delText>
              </w:r>
            </w:del>
          </w:p>
        </w:tc>
      </w:tr>
      <w:tr w:rsidR="00EA3A30" w14:paraId="7CFD4FE2" w14:textId="77777777" w:rsidTr="00185AD5">
        <w:trPr>
          <w:trHeight w:val="722"/>
        </w:trPr>
        <w:tc>
          <w:tcPr>
            <w:tcW w:w="1128" w:type="dxa"/>
          </w:tcPr>
          <w:p w14:paraId="515E8734"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8</w:t>
            </w:r>
          </w:p>
        </w:tc>
        <w:tc>
          <w:tcPr>
            <w:tcW w:w="6240" w:type="dxa"/>
          </w:tcPr>
          <w:p w14:paraId="3275AE3B" w14:textId="77777777" w:rsidR="00135FF8" w:rsidRPr="00F02335" w:rsidRDefault="00000000" w:rsidP="00CE1519">
            <w:pPr>
              <w:pBdr>
                <w:top w:val="nil"/>
                <w:left w:val="nil"/>
                <w:bottom w:val="nil"/>
                <w:right w:val="nil"/>
                <w:between w:val="nil"/>
              </w:pBdr>
              <w:spacing w:before="75"/>
              <w:ind w:left="115"/>
              <w:rPr>
                <w:rFonts w:ascii="Manrope" w:hAnsi="Manrope"/>
                <w:color w:val="000000"/>
                <w:sz w:val="24"/>
                <w:szCs w:val="24"/>
              </w:rPr>
            </w:pPr>
            <w:r w:rsidRPr="00F02335">
              <w:rPr>
                <w:rFonts w:ascii="Manrope" w:hAnsi="Manrope"/>
                <w:color w:val="000000"/>
                <w:sz w:val="24"/>
                <w:szCs w:val="24"/>
              </w:rPr>
              <w:t xml:space="preserve">Challenges, </w:t>
            </w:r>
            <w:r w:rsidR="00185AD5" w:rsidRPr="00F02335">
              <w:rPr>
                <w:rFonts w:ascii="Manrope" w:hAnsi="Manrope"/>
                <w:color w:val="000000"/>
                <w:sz w:val="24"/>
                <w:szCs w:val="24"/>
              </w:rPr>
              <w:t>Limitations</w:t>
            </w:r>
            <w:r w:rsidR="00185AD5">
              <w:rPr>
                <w:rFonts w:ascii="Manrope" w:hAnsi="Manrope"/>
                <w:color w:val="000000"/>
                <w:sz w:val="24"/>
                <w:szCs w:val="24"/>
              </w:rPr>
              <w:t xml:space="preserve"> </w:t>
            </w:r>
            <w:r w:rsidRPr="00F02335">
              <w:rPr>
                <w:rFonts w:ascii="Manrope" w:hAnsi="Manrope"/>
                <w:color w:val="000000"/>
                <w:sz w:val="24"/>
                <w:szCs w:val="24"/>
              </w:rPr>
              <w:t>and the Future</w:t>
            </w:r>
          </w:p>
        </w:tc>
        <w:tc>
          <w:tcPr>
            <w:tcW w:w="1838" w:type="dxa"/>
          </w:tcPr>
          <w:p w14:paraId="67A9ED31"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ins w:id="5" w:author="Ashwin" w:date="2022-12-11T19:02:00Z">
              <w:r>
                <w:rPr>
                  <w:rFonts w:ascii="Manrope" w:eastAsia="Times New Roman" w:hAnsi="Manrope" w:cs="Times New Roman"/>
                  <w:color w:val="000000"/>
                  <w:sz w:val="24"/>
                  <w:szCs w:val="24"/>
                </w:rPr>
                <w:t>4</w:t>
              </w:r>
            </w:ins>
            <w:r w:rsidR="0099650D">
              <w:rPr>
                <w:rFonts w:ascii="Manrope" w:eastAsia="Times New Roman" w:hAnsi="Manrope" w:cs="Times New Roman"/>
                <w:color w:val="000000"/>
                <w:sz w:val="24"/>
                <w:szCs w:val="24"/>
              </w:rPr>
              <w:t>5</w:t>
            </w:r>
            <w:del w:id="6" w:author="Ashwin" w:date="2022-12-11T19:02:00Z">
              <w:r w:rsidR="00F00E78">
                <w:rPr>
                  <w:rFonts w:ascii="Manrope" w:eastAsia="Times New Roman" w:hAnsi="Manrope" w:cs="Times New Roman"/>
                  <w:color w:val="000000"/>
                  <w:sz w:val="24"/>
                  <w:szCs w:val="24"/>
                </w:rPr>
                <w:delText>5</w:delText>
              </w:r>
              <w:r w:rsidR="00185AD5">
                <w:rPr>
                  <w:rFonts w:ascii="Manrope" w:eastAsia="Times New Roman" w:hAnsi="Manrope" w:cs="Times New Roman"/>
                  <w:color w:val="000000"/>
                  <w:sz w:val="24"/>
                  <w:szCs w:val="24"/>
                </w:rPr>
                <w:delText>1</w:delText>
              </w:r>
            </w:del>
          </w:p>
        </w:tc>
      </w:tr>
      <w:tr w:rsidR="00EA3A30" w14:paraId="6AA11E6A" w14:textId="77777777" w:rsidTr="00185AD5">
        <w:trPr>
          <w:trHeight w:val="690"/>
        </w:trPr>
        <w:tc>
          <w:tcPr>
            <w:tcW w:w="1128" w:type="dxa"/>
          </w:tcPr>
          <w:p w14:paraId="1CEE7E33" w14:textId="77777777" w:rsidR="00135FF8" w:rsidRPr="00F02335" w:rsidRDefault="00000000" w:rsidP="00CE1519">
            <w:pPr>
              <w:pBdr>
                <w:top w:val="nil"/>
                <w:left w:val="nil"/>
                <w:bottom w:val="nil"/>
                <w:right w:val="nil"/>
                <w:between w:val="nil"/>
              </w:pBdr>
              <w:ind w:left="2"/>
              <w:jc w:val="center"/>
              <w:rPr>
                <w:rFonts w:ascii="Manrope" w:hAnsi="Manrope"/>
                <w:color w:val="000000"/>
                <w:sz w:val="24"/>
                <w:szCs w:val="24"/>
              </w:rPr>
            </w:pPr>
            <w:r w:rsidRPr="00F02335">
              <w:rPr>
                <w:rFonts w:ascii="Manrope" w:hAnsi="Manrope"/>
                <w:color w:val="000000"/>
                <w:sz w:val="24"/>
                <w:szCs w:val="24"/>
              </w:rPr>
              <w:t>9</w:t>
            </w:r>
          </w:p>
        </w:tc>
        <w:tc>
          <w:tcPr>
            <w:tcW w:w="6240" w:type="dxa"/>
          </w:tcPr>
          <w:p w14:paraId="046C2FFD" w14:textId="77777777" w:rsidR="00135FF8" w:rsidRPr="00F02335" w:rsidRDefault="00000000" w:rsidP="00CE1519">
            <w:pPr>
              <w:pBdr>
                <w:top w:val="nil"/>
                <w:left w:val="nil"/>
                <w:bottom w:val="nil"/>
                <w:right w:val="nil"/>
                <w:between w:val="nil"/>
              </w:pBdr>
              <w:ind w:left="115"/>
              <w:rPr>
                <w:rFonts w:ascii="Manrope" w:hAnsi="Manrope"/>
                <w:color w:val="000000"/>
                <w:sz w:val="24"/>
                <w:szCs w:val="24"/>
              </w:rPr>
            </w:pPr>
            <w:r w:rsidRPr="00F02335">
              <w:rPr>
                <w:rFonts w:ascii="Manrope" w:hAnsi="Manrope"/>
                <w:color w:val="000000"/>
                <w:sz w:val="24"/>
                <w:szCs w:val="24"/>
              </w:rPr>
              <w:t>Bibliography</w:t>
            </w:r>
          </w:p>
        </w:tc>
        <w:tc>
          <w:tcPr>
            <w:tcW w:w="1838" w:type="dxa"/>
          </w:tcPr>
          <w:p w14:paraId="4579BEFF" w14:textId="77777777" w:rsidR="00135FF8" w:rsidRPr="00F02335"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Pr>
                <w:rFonts w:ascii="Manrope" w:eastAsia="Times New Roman" w:hAnsi="Manrope" w:cs="Times New Roman"/>
                <w:color w:val="000000"/>
                <w:sz w:val="24"/>
                <w:szCs w:val="24"/>
              </w:rPr>
              <w:t>46</w:t>
            </w:r>
            <w:del w:id="7" w:author="Ashwin" w:date="2022-12-11T19:01:00Z">
              <w:r w:rsidR="00F00E78">
                <w:rPr>
                  <w:rFonts w:ascii="Manrope" w:eastAsia="Times New Roman" w:hAnsi="Manrope" w:cs="Times New Roman"/>
                  <w:color w:val="000000"/>
                  <w:sz w:val="24"/>
                  <w:szCs w:val="24"/>
                </w:rPr>
                <w:delText>5</w:delText>
              </w:r>
              <w:r w:rsidR="00185AD5">
                <w:rPr>
                  <w:rFonts w:ascii="Manrope" w:eastAsia="Times New Roman" w:hAnsi="Manrope" w:cs="Times New Roman"/>
                  <w:color w:val="000000"/>
                  <w:sz w:val="24"/>
                  <w:szCs w:val="24"/>
                </w:rPr>
                <w:delText>3</w:delText>
              </w:r>
            </w:del>
          </w:p>
        </w:tc>
      </w:tr>
    </w:tbl>
    <w:p w14:paraId="4218CA49" w14:textId="77777777" w:rsidR="00135FF8" w:rsidRPr="00F02335" w:rsidRDefault="00135FF8" w:rsidP="00135FF8">
      <w:pPr>
        <w:spacing w:line="360" w:lineRule="auto"/>
        <w:rPr>
          <w:rFonts w:ascii="Manrope" w:eastAsia="Times New Roman" w:hAnsi="Manrope" w:cs="Times New Roman"/>
          <w:sz w:val="40"/>
          <w:szCs w:val="40"/>
        </w:rPr>
        <w:sectPr w:rsidR="00135FF8" w:rsidRPr="00F02335" w:rsidSect="00135FF8">
          <w:footerReference w:type="default" r:id="rId11"/>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151D13" w14:textId="77777777" w:rsidR="00135FF8" w:rsidRPr="00F02335" w:rsidRDefault="00000000" w:rsidP="00135FF8">
      <w:pPr>
        <w:spacing w:line="360" w:lineRule="auto"/>
        <w:ind w:left="659" w:right="145"/>
        <w:jc w:val="center"/>
        <w:rPr>
          <w:rFonts w:ascii="Manrope" w:hAnsi="Manrope"/>
          <w:b/>
          <w:sz w:val="48"/>
          <w:szCs w:val="48"/>
        </w:rPr>
      </w:pPr>
      <w:r w:rsidRPr="00F02335">
        <w:rPr>
          <w:rFonts w:ascii="Manrope" w:hAnsi="Manrope"/>
          <w:b/>
          <w:sz w:val="48"/>
          <w:szCs w:val="48"/>
        </w:rPr>
        <w:lastRenderedPageBreak/>
        <w:t>Introduction</w:t>
      </w:r>
    </w:p>
    <w:p w14:paraId="61093179" w14:textId="77777777" w:rsidR="00135FF8" w:rsidRPr="00F02335" w:rsidRDefault="00000000" w:rsidP="00135FF8">
      <w:pPr>
        <w:pBdr>
          <w:top w:val="nil"/>
          <w:left w:val="nil"/>
          <w:bottom w:val="nil"/>
          <w:right w:val="nil"/>
          <w:between w:val="nil"/>
        </w:pBdr>
        <w:spacing w:line="360" w:lineRule="auto"/>
        <w:rPr>
          <w:rFonts w:ascii="Manrope" w:hAnsi="Manrope"/>
          <w:color w:val="000000"/>
          <w:sz w:val="40"/>
          <w:szCs w:val="40"/>
        </w:rPr>
      </w:pPr>
      <w:r w:rsidRPr="00F02335">
        <w:rPr>
          <w:rFonts w:ascii="Manrope" w:hAnsi="Manrope"/>
          <w:color w:val="000000"/>
          <w:sz w:val="40"/>
          <w:szCs w:val="40"/>
        </w:rPr>
        <w:tab/>
      </w:r>
    </w:p>
    <w:p w14:paraId="38BBEB6A" w14:textId="77777777" w:rsidR="00135FF8" w:rsidRPr="00F02335" w:rsidRDefault="00000000" w:rsidP="00135FF8">
      <w:pPr>
        <w:pBdr>
          <w:top w:val="nil"/>
          <w:left w:val="nil"/>
          <w:bottom w:val="nil"/>
          <w:right w:val="nil"/>
          <w:between w:val="nil"/>
        </w:pBdr>
        <w:spacing w:line="360" w:lineRule="auto"/>
        <w:rPr>
          <w:rFonts w:ascii="Manrope" w:eastAsia="Arial" w:hAnsi="Manrope" w:cs="Arial"/>
          <w:color w:val="000000"/>
          <w:sz w:val="24"/>
          <w:szCs w:val="24"/>
        </w:rPr>
      </w:pPr>
      <w:r w:rsidRPr="00F02335">
        <w:rPr>
          <w:rFonts w:ascii="Manrope" w:eastAsia="Arial" w:hAnsi="Manrope" w:cs="Arial"/>
          <w:color w:val="000000"/>
          <w:sz w:val="24"/>
          <w:szCs w:val="24"/>
        </w:rPr>
        <w:t xml:space="preserve">What is one common thing every human shares? Food. Food is a universal language and necessity for the human race to survive. An average adult consumes about 2 kilograms of food and if we multiply that by 8 billion, we can say that around 16 billion kilograms of food are consumed each and every day. However, preparing and cooking food is not an easy task. It takes long hours and tedious preparation for someone to make a meal that will get consumed in under half an hour. People saw this task of cooking a meal as a nuisance. This however gave birth to the restaurant and food service industry. People started paying someone else to cook food which would be consumed by them shortly. </w:t>
      </w:r>
    </w:p>
    <w:p w14:paraId="1C431009" w14:textId="77777777" w:rsidR="00135FF8" w:rsidRPr="00F02335" w:rsidRDefault="00135FF8" w:rsidP="00135FF8">
      <w:pPr>
        <w:pBdr>
          <w:top w:val="nil"/>
          <w:left w:val="nil"/>
          <w:bottom w:val="nil"/>
          <w:right w:val="nil"/>
          <w:between w:val="nil"/>
        </w:pBdr>
        <w:spacing w:line="360" w:lineRule="auto"/>
        <w:rPr>
          <w:rFonts w:ascii="Manrope" w:eastAsia="Arial" w:hAnsi="Manrope" w:cs="Arial"/>
          <w:color w:val="000000"/>
          <w:sz w:val="24"/>
          <w:szCs w:val="24"/>
        </w:rPr>
      </w:pPr>
    </w:p>
    <w:p w14:paraId="53CAEA88" w14:textId="77777777" w:rsidR="00135FF8" w:rsidRPr="00F02335" w:rsidRDefault="00000000" w:rsidP="00135FF8">
      <w:pPr>
        <w:pBdr>
          <w:top w:val="nil"/>
          <w:left w:val="nil"/>
          <w:bottom w:val="nil"/>
          <w:right w:val="nil"/>
          <w:between w:val="nil"/>
        </w:pBdr>
        <w:spacing w:line="360" w:lineRule="auto"/>
        <w:rPr>
          <w:rFonts w:ascii="Manrope" w:eastAsia="Arial" w:hAnsi="Manrope" w:cs="Arial"/>
          <w:color w:val="000000"/>
          <w:sz w:val="24"/>
          <w:szCs w:val="24"/>
        </w:rPr>
      </w:pPr>
      <w:r w:rsidRPr="00F02335">
        <w:rPr>
          <w:rFonts w:ascii="Manrope" w:eastAsia="Arial" w:hAnsi="Manrope" w:cs="Arial"/>
          <w:color w:val="000000"/>
          <w:sz w:val="24"/>
          <w:szCs w:val="24"/>
        </w:rPr>
        <w:t>Up till the 20</w:t>
      </w:r>
      <w:r w:rsidRPr="00F02335">
        <w:rPr>
          <w:rFonts w:ascii="Manrope" w:eastAsia="Arial" w:hAnsi="Manrope" w:cs="Arial"/>
          <w:color w:val="000000"/>
          <w:sz w:val="24"/>
          <w:szCs w:val="24"/>
          <w:vertAlign w:val="superscript"/>
        </w:rPr>
        <w:t>th</w:t>
      </w:r>
      <w:r w:rsidRPr="00F02335">
        <w:rPr>
          <w:rFonts w:ascii="Manrope" w:eastAsia="Arial" w:hAnsi="Manrope" w:cs="Arial"/>
          <w:color w:val="000000"/>
          <w:sz w:val="24"/>
          <w:szCs w:val="24"/>
        </w:rPr>
        <w:t xml:space="preserve"> century this was mainly done in restaurants. A person had to go to a restaurant and physically order the food for consumption. After analyzing the problem further, they came up with the idea of delivery systems. A person could just send a message or call the restaurant and place the order which would then be prepared and delivered right to their doorstep. This was huge as someone who has just come home from a long day of work, or someone who feels tired or unmotivated would prefer to relax at home and enjoy a cooked meal delivered right to them rather than making their own food. This system was a huge success. But as time passed we could see some of the problems with the same. This process of calling and placing your orders had a few downsides. Firstly, multiple people are not able to call the restaurant and place an order at the same time. Therefore a person has to wait until the receiver is free to place their order. Secondly, this system requires a human interface at the receivers end to receive and note these orders down and pass it on </w:t>
      </w:r>
      <w:r w:rsidRPr="00F02335">
        <w:rPr>
          <w:rFonts w:ascii="Manrope" w:eastAsia="Arial" w:hAnsi="Manrope" w:cs="Arial"/>
          <w:color w:val="000000"/>
          <w:sz w:val="24"/>
          <w:szCs w:val="24"/>
        </w:rPr>
        <w:lastRenderedPageBreak/>
        <w:t>to the chefs. This system hence allowed for human error to take place. A busy day might entail hundreds of orders, each one different from the former. It is a tedious job to keep track of these orders and note each one of them correctly. In an age of technological revelation and digitalization, the people get busier and these new technological devices and applications make lives easier. The On set of the 21th century has brought about many changes in our lifestyle and most of these have been for the better, making our lives much easier. After analyzing the problem with the current delivery system, people started to make online websites and applications where a person could easily choose a restaurant, pick their favorite dishes and these will be delivered to their doorstep within minutes. Everyone nowadays has phones and computers to access the internet and place an order. This was the coming of a new age of digital food service. This system was perfect, It had no human interaction so the room was error was very minimal. A person is able to clearly see what their options are and choose from a wide variety of them. And best of all, it requires absolutely minimal effort, just 3 clicks and their food is on the way. We saw the advantages that this system has and hence this was the inspiration behind our application. By removing unnecessary human intervention at every turn. We have made the process of having food delivered from restaurants much easier and a stress free task that anyone can do anywhere with the press of a few buttons.</w:t>
      </w:r>
    </w:p>
    <w:p w14:paraId="2A944544" w14:textId="77777777" w:rsidR="00135FF8" w:rsidRPr="00F02335" w:rsidRDefault="00135FF8" w:rsidP="00135FF8">
      <w:pPr>
        <w:pBdr>
          <w:top w:val="nil"/>
          <w:left w:val="nil"/>
          <w:bottom w:val="nil"/>
          <w:right w:val="nil"/>
          <w:between w:val="nil"/>
        </w:pBdr>
        <w:spacing w:line="360" w:lineRule="auto"/>
        <w:rPr>
          <w:rFonts w:ascii="Manrope" w:hAnsi="Manrope"/>
          <w:color w:val="000000"/>
          <w:sz w:val="48"/>
          <w:szCs w:val="48"/>
        </w:rPr>
      </w:pPr>
    </w:p>
    <w:p w14:paraId="1531FDB9" w14:textId="77777777" w:rsidR="00135FF8" w:rsidRPr="00F02335" w:rsidRDefault="00135FF8" w:rsidP="00135FF8">
      <w:pPr>
        <w:pBdr>
          <w:top w:val="nil"/>
          <w:left w:val="nil"/>
          <w:bottom w:val="nil"/>
          <w:right w:val="nil"/>
          <w:between w:val="nil"/>
        </w:pBdr>
        <w:spacing w:line="360" w:lineRule="auto"/>
        <w:rPr>
          <w:rFonts w:ascii="Manrope" w:hAnsi="Manrope"/>
          <w:color w:val="000000"/>
          <w:sz w:val="48"/>
          <w:szCs w:val="48"/>
        </w:rPr>
      </w:pPr>
    </w:p>
    <w:p w14:paraId="39DF68A4" w14:textId="77777777" w:rsidR="00135FF8" w:rsidRPr="00F02335" w:rsidRDefault="00135FF8" w:rsidP="00135FF8">
      <w:pPr>
        <w:pBdr>
          <w:top w:val="nil"/>
          <w:left w:val="nil"/>
          <w:bottom w:val="nil"/>
          <w:right w:val="nil"/>
          <w:between w:val="nil"/>
        </w:pBdr>
        <w:spacing w:line="360" w:lineRule="auto"/>
        <w:rPr>
          <w:rFonts w:ascii="Manrope" w:hAnsi="Manrope"/>
          <w:color w:val="000000"/>
          <w:sz w:val="48"/>
          <w:szCs w:val="48"/>
        </w:rPr>
      </w:pPr>
    </w:p>
    <w:p w14:paraId="4ABE2B87" w14:textId="77777777" w:rsidR="00135FF8" w:rsidRPr="00F02335" w:rsidRDefault="00135FF8" w:rsidP="00F02335">
      <w:pPr>
        <w:pBdr>
          <w:top w:val="nil"/>
          <w:left w:val="nil"/>
          <w:bottom w:val="nil"/>
          <w:right w:val="nil"/>
          <w:between w:val="nil"/>
        </w:pBdr>
        <w:spacing w:line="360" w:lineRule="auto"/>
        <w:ind w:right="145"/>
        <w:rPr>
          <w:rFonts w:ascii="Manrope" w:hAnsi="Manrope"/>
          <w:color w:val="000000"/>
          <w:sz w:val="32"/>
          <w:szCs w:val="32"/>
        </w:rPr>
        <w:sectPr w:rsidR="00135FF8" w:rsidRPr="00F02335" w:rsidSect="00F02335">
          <w:footerReference w:type="default" r:id="rId12"/>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7C98AC9C" w14:textId="77777777" w:rsidR="00135FF8" w:rsidRPr="00F02335" w:rsidRDefault="00000000" w:rsidP="00F02335">
      <w:pPr>
        <w:spacing w:line="360" w:lineRule="auto"/>
        <w:ind w:right="142"/>
        <w:jc w:val="center"/>
        <w:rPr>
          <w:rFonts w:ascii="Manrope" w:hAnsi="Manrope"/>
        </w:rPr>
      </w:pPr>
      <w:r w:rsidRPr="00F02335">
        <w:rPr>
          <w:rFonts w:ascii="Manrope" w:hAnsi="Manrope"/>
          <w:b/>
          <w:sz w:val="48"/>
          <w:szCs w:val="48"/>
        </w:rPr>
        <w:lastRenderedPageBreak/>
        <w:t>Objective and Scope</w:t>
      </w:r>
    </w:p>
    <w:p w14:paraId="0822E352" w14:textId="77777777" w:rsidR="00135FF8" w:rsidRPr="00F02335" w:rsidRDefault="00135FF8" w:rsidP="00135FF8">
      <w:pPr>
        <w:spacing w:line="360" w:lineRule="auto"/>
        <w:rPr>
          <w:rFonts w:ascii="Manrope" w:eastAsia="Arial" w:hAnsi="Manrope" w:cs="Arial"/>
          <w:sz w:val="24"/>
          <w:szCs w:val="24"/>
        </w:rPr>
      </w:pPr>
    </w:p>
    <w:p w14:paraId="3D778400" w14:textId="77777777" w:rsidR="00135FF8" w:rsidRPr="00F02335" w:rsidRDefault="00000000" w:rsidP="00135FF8">
      <w:pPr>
        <w:spacing w:line="360" w:lineRule="auto"/>
        <w:rPr>
          <w:rFonts w:ascii="Manrope" w:eastAsia="Arial" w:hAnsi="Manrope" w:cs="Arial"/>
          <w:sz w:val="26"/>
          <w:szCs w:val="26"/>
        </w:rPr>
        <w:sectPr w:rsidR="00135FF8" w:rsidRPr="00F02335"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02335">
        <w:rPr>
          <w:rFonts w:ascii="Manrope" w:eastAsia="Arial" w:hAnsi="Manrope" w:cs="Arial"/>
          <w:sz w:val="24"/>
          <w:szCs w:val="24"/>
        </w:rPr>
        <w:t xml:space="preserve">The main objective of our product was to improve quality of life. We want  to make the task  of enjoying an exquisite meal at home something one can do with little to no effort. Our project gives users the freedom of choice. They are allowed to choose from a wide variety of their favorite restaurants on the go. Our secondary objective was to reduce the number of mediators between the person ordering the food and the chef that prepares it. This allows for minimal error and loss of information compared to when there are multiple mediators like the waiter, call receiver etc. Using our application, the orders would ideally appear on a small screen that was set-up in the restaurant kitchen to which the order was placed. This would then be noted by the chef who prepares the meal and sends it out for dispatch, where one of our own certified delivery men would pick up the order and deliver it to the users location. Our project has a lot of potential to be developed into a massive system like an online retailer. Currently we are partnered with restaurants and they are our main partners. However we would like to partner with ideally every restaurant in our city and slowly expand into other cities too . We can also start an online grocery retailing section of our app by partnering with local supermarkets and stores. </w:t>
      </w:r>
    </w:p>
    <w:p w14:paraId="2D0FCB38" w14:textId="77777777" w:rsidR="00135FF8" w:rsidRPr="00F02335" w:rsidRDefault="00000000" w:rsidP="00135FF8">
      <w:pPr>
        <w:spacing w:line="360" w:lineRule="auto"/>
        <w:ind w:left="160" w:right="145"/>
        <w:jc w:val="center"/>
        <w:rPr>
          <w:rFonts w:ascii="Manrope" w:hAnsi="Manrope"/>
          <w:b/>
          <w:sz w:val="48"/>
          <w:szCs w:val="48"/>
        </w:rPr>
      </w:pPr>
      <w:r w:rsidRPr="00F02335">
        <w:rPr>
          <w:rFonts w:ascii="Manrope" w:hAnsi="Manrope"/>
          <w:b/>
          <w:sz w:val="48"/>
          <w:szCs w:val="48"/>
        </w:rPr>
        <w:lastRenderedPageBreak/>
        <w:t>System Design</w:t>
      </w:r>
    </w:p>
    <w:p w14:paraId="51F3E74E" w14:textId="77777777" w:rsidR="00135FF8" w:rsidRPr="00F02335" w:rsidRDefault="00000000" w:rsidP="00135FF8">
      <w:pPr>
        <w:spacing w:line="360" w:lineRule="auto"/>
        <w:ind w:left="160" w:right="145"/>
        <w:jc w:val="center"/>
        <w:rPr>
          <w:rFonts w:ascii="Manrope" w:hAnsi="Manrope"/>
          <w:b/>
          <w:sz w:val="48"/>
          <w:szCs w:val="48"/>
        </w:rPr>
      </w:pPr>
      <w:r w:rsidRPr="00F02335">
        <w:rPr>
          <w:rFonts w:ascii="Manrope" w:hAnsi="Manrope"/>
          <w:noProof/>
          <w:sz w:val="40"/>
          <w:szCs w:val="40"/>
        </w:rPr>
        <w:drawing>
          <wp:inline distT="114300" distB="114300" distL="114300" distR="114300" wp14:anchorId="12D741F7" wp14:editId="670A6969">
            <wp:extent cx="5387340" cy="7924342"/>
            <wp:effectExtent l="0" t="0" r="3810" b="635"/>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a:stretch>
                      <a:fillRect/>
                    </a:stretch>
                  </pic:blipFill>
                  <pic:spPr>
                    <a:xfrm>
                      <a:off x="0" y="0"/>
                      <a:ext cx="5391286" cy="7930146"/>
                    </a:xfrm>
                    <a:prstGeom prst="rect">
                      <a:avLst/>
                    </a:prstGeom>
                  </pic:spPr>
                </pic:pic>
              </a:graphicData>
            </a:graphic>
          </wp:inline>
        </w:drawing>
      </w:r>
    </w:p>
    <w:p w14:paraId="14FD6B83" w14:textId="77777777" w:rsidR="00135FF8" w:rsidRPr="00F02335" w:rsidRDefault="00135FF8" w:rsidP="00135FF8">
      <w:pPr>
        <w:pBdr>
          <w:top w:val="nil"/>
          <w:left w:val="nil"/>
          <w:bottom w:val="nil"/>
          <w:right w:val="nil"/>
          <w:between w:val="nil"/>
        </w:pBdr>
        <w:spacing w:before="381" w:line="360" w:lineRule="auto"/>
        <w:ind w:left="161" w:right="139"/>
        <w:jc w:val="center"/>
        <w:rPr>
          <w:rFonts w:ascii="Manrope" w:hAnsi="Manrope"/>
          <w:color w:val="000000"/>
          <w:sz w:val="40"/>
          <w:szCs w:val="40"/>
        </w:rPr>
        <w:sectPr w:rsidR="00135FF8" w:rsidRPr="00F02335" w:rsidSect="00135FF8">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91241B4" w14:textId="77777777" w:rsidR="00135FF8" w:rsidRPr="0099650D" w:rsidRDefault="00000000" w:rsidP="008C5F54">
      <w:pPr>
        <w:spacing w:line="360" w:lineRule="auto"/>
        <w:ind w:left="160" w:right="145"/>
        <w:jc w:val="center"/>
        <w:rPr>
          <w:rFonts w:ascii="Manrope" w:hAnsi="Manrope"/>
          <w:b/>
          <w:sz w:val="48"/>
          <w:szCs w:val="48"/>
        </w:rPr>
      </w:pPr>
      <w:r w:rsidRPr="0099650D">
        <w:rPr>
          <w:rFonts w:ascii="Manrope" w:hAnsi="Manrope"/>
          <w:b/>
          <w:sz w:val="48"/>
          <w:szCs w:val="48"/>
        </w:rPr>
        <w:lastRenderedPageBreak/>
        <w:t>List of Datasets and Storage Units</w:t>
      </w:r>
    </w:p>
    <w:p w14:paraId="2C6F6A50" w14:textId="77777777" w:rsidR="00135FF8" w:rsidRPr="00194836" w:rsidRDefault="00000000">
      <w:pPr>
        <w:spacing w:line="360" w:lineRule="auto"/>
        <w:ind w:left="157" w:right="145"/>
        <w:rPr>
          <w:rFonts w:ascii="Manrope" w:hAnsi="Manrope"/>
          <w:b/>
          <w:sz w:val="32"/>
          <w:szCs w:val="32"/>
        </w:rPr>
        <w:pPrChange w:id="8" w:author="Ashwin" w:date="2022-12-11T19:10:00Z">
          <w:pPr>
            <w:spacing w:line="360" w:lineRule="auto"/>
            <w:ind w:left="157" w:right="145"/>
            <w:jc w:val="center"/>
          </w:pPr>
        </w:pPrChange>
      </w:pPr>
      <w:r w:rsidRPr="00194836">
        <w:rPr>
          <w:rFonts w:ascii="Manrope" w:hAnsi="Manrope"/>
          <w:b/>
          <w:sz w:val="32"/>
          <w:szCs w:val="32"/>
        </w:rPr>
        <w:t>Files</w:t>
      </w: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3150"/>
        <w:gridCol w:w="4366"/>
      </w:tblGrid>
      <w:tr w:rsidR="00EA3A30" w14:paraId="5EB435B7" w14:textId="77777777" w:rsidTr="00194836">
        <w:trPr>
          <w:trHeight w:val="840"/>
          <w:jc w:val="center"/>
        </w:trPr>
        <w:tc>
          <w:tcPr>
            <w:tcW w:w="2685" w:type="dxa"/>
          </w:tcPr>
          <w:p w14:paraId="494E4352" w14:textId="77777777" w:rsidR="00135FF8" w:rsidRPr="008C5F54" w:rsidRDefault="00000000" w:rsidP="00CE1519">
            <w:pPr>
              <w:pBdr>
                <w:top w:val="nil"/>
                <w:left w:val="nil"/>
                <w:bottom w:val="nil"/>
                <w:right w:val="nil"/>
                <w:between w:val="nil"/>
              </w:pBdr>
              <w:ind w:left="610" w:right="609"/>
              <w:jc w:val="center"/>
              <w:rPr>
                <w:rFonts w:ascii="Manrope" w:hAnsi="Manrope"/>
                <w:b/>
                <w:color w:val="000000"/>
                <w:sz w:val="24"/>
                <w:szCs w:val="24"/>
              </w:rPr>
            </w:pPr>
            <w:r w:rsidRPr="008C5F54">
              <w:rPr>
                <w:rFonts w:ascii="Manrope" w:hAnsi="Manrope"/>
                <w:b/>
                <w:color w:val="000000"/>
                <w:sz w:val="24"/>
                <w:szCs w:val="24"/>
              </w:rPr>
              <w:t>Name</w:t>
            </w:r>
          </w:p>
        </w:tc>
        <w:tc>
          <w:tcPr>
            <w:tcW w:w="3150" w:type="dxa"/>
          </w:tcPr>
          <w:p w14:paraId="5A798CD6" w14:textId="77777777" w:rsidR="00135FF8" w:rsidRPr="008C5F54" w:rsidRDefault="00000000" w:rsidP="00CE1519">
            <w:pPr>
              <w:pBdr>
                <w:top w:val="nil"/>
                <w:left w:val="nil"/>
                <w:bottom w:val="nil"/>
                <w:right w:val="nil"/>
                <w:between w:val="nil"/>
              </w:pBdr>
              <w:ind w:left="616" w:right="609"/>
              <w:jc w:val="center"/>
              <w:rPr>
                <w:rFonts w:ascii="Manrope" w:hAnsi="Manrope"/>
                <w:b/>
                <w:color w:val="000000"/>
                <w:sz w:val="24"/>
                <w:szCs w:val="24"/>
              </w:rPr>
            </w:pPr>
            <w:r w:rsidRPr="008C5F54">
              <w:rPr>
                <w:rFonts w:ascii="Manrope" w:hAnsi="Manrope"/>
                <w:b/>
                <w:color w:val="000000"/>
                <w:sz w:val="24"/>
                <w:szCs w:val="24"/>
              </w:rPr>
              <w:t>Type</w:t>
            </w:r>
          </w:p>
        </w:tc>
        <w:tc>
          <w:tcPr>
            <w:tcW w:w="4366" w:type="dxa"/>
          </w:tcPr>
          <w:p w14:paraId="041CC4BD" w14:textId="77777777" w:rsidR="00135FF8" w:rsidRPr="008C5F54" w:rsidRDefault="00000000" w:rsidP="00CE1519">
            <w:pPr>
              <w:pBdr>
                <w:top w:val="nil"/>
                <w:left w:val="nil"/>
                <w:bottom w:val="nil"/>
                <w:right w:val="nil"/>
                <w:between w:val="nil"/>
              </w:pBdr>
              <w:jc w:val="center"/>
              <w:rPr>
                <w:rFonts w:ascii="Manrope" w:hAnsi="Manrope"/>
                <w:b/>
                <w:color w:val="000000"/>
                <w:sz w:val="24"/>
                <w:szCs w:val="24"/>
              </w:rPr>
            </w:pPr>
            <w:r w:rsidRPr="008C5F54">
              <w:rPr>
                <w:rFonts w:ascii="Manrope" w:hAnsi="Manrope"/>
                <w:b/>
                <w:color w:val="000000"/>
                <w:sz w:val="24"/>
                <w:szCs w:val="24"/>
              </w:rPr>
              <w:t>Purpose</w:t>
            </w:r>
          </w:p>
        </w:tc>
      </w:tr>
      <w:tr w:rsidR="00EA3A30" w14:paraId="0BAA3781" w14:textId="77777777" w:rsidTr="00194836">
        <w:trPr>
          <w:trHeight w:val="1199"/>
          <w:jc w:val="center"/>
        </w:trPr>
        <w:tc>
          <w:tcPr>
            <w:tcW w:w="2685" w:type="dxa"/>
          </w:tcPr>
          <w:p w14:paraId="427D8A04" w14:textId="77777777" w:rsidR="00135FF8" w:rsidRPr="008C5F54" w:rsidRDefault="00000000" w:rsidP="00CE1519">
            <w:pPr>
              <w:pBdr>
                <w:top w:val="nil"/>
                <w:left w:val="nil"/>
                <w:bottom w:val="nil"/>
                <w:right w:val="nil"/>
                <w:between w:val="nil"/>
              </w:pBdr>
              <w:spacing w:before="241"/>
              <w:ind w:right="609"/>
              <w:jc w:val="center"/>
              <w:rPr>
                <w:rFonts w:ascii="Manrope" w:hAnsi="Manrope"/>
                <w:color w:val="000000"/>
                <w:sz w:val="24"/>
                <w:szCs w:val="24"/>
              </w:rPr>
            </w:pPr>
            <w:r w:rsidRPr="008C5F54">
              <w:rPr>
                <w:rFonts w:ascii="Manrope" w:hAnsi="Manrope"/>
                <w:color w:val="000000"/>
                <w:sz w:val="24"/>
                <w:szCs w:val="24"/>
              </w:rPr>
              <w:t>userdata.dat</w:t>
            </w:r>
          </w:p>
        </w:tc>
        <w:tc>
          <w:tcPr>
            <w:tcW w:w="3150" w:type="dxa"/>
          </w:tcPr>
          <w:p w14:paraId="6524A1CE" w14:textId="77777777" w:rsidR="00135FF8" w:rsidRPr="008C5F54" w:rsidRDefault="00000000" w:rsidP="00CE1519">
            <w:pPr>
              <w:pBdr>
                <w:top w:val="nil"/>
                <w:left w:val="nil"/>
                <w:bottom w:val="nil"/>
                <w:right w:val="nil"/>
                <w:between w:val="nil"/>
              </w:pBdr>
              <w:tabs>
                <w:tab w:val="center" w:pos="1507"/>
              </w:tabs>
              <w:spacing w:before="241"/>
              <w:ind w:right="606"/>
              <w:jc w:val="center"/>
              <w:rPr>
                <w:rFonts w:ascii="Manrope" w:hAnsi="Manrope"/>
                <w:color w:val="000000"/>
                <w:sz w:val="24"/>
                <w:szCs w:val="24"/>
              </w:rPr>
            </w:pPr>
            <w:r>
              <w:rPr>
                <w:rFonts w:ascii="Manrope" w:hAnsi="Manrope"/>
                <w:color w:val="000000"/>
                <w:sz w:val="24"/>
                <w:szCs w:val="24"/>
              </w:rPr>
              <w:t xml:space="preserve">            </w:t>
            </w:r>
            <w:r w:rsidRPr="008C5F54">
              <w:rPr>
                <w:rFonts w:ascii="Manrope" w:hAnsi="Manrope"/>
                <w:color w:val="000000"/>
                <w:sz w:val="24"/>
                <w:szCs w:val="24"/>
              </w:rPr>
              <w:t>Binary File</w:t>
            </w:r>
          </w:p>
        </w:tc>
        <w:tc>
          <w:tcPr>
            <w:tcW w:w="4366" w:type="dxa"/>
          </w:tcPr>
          <w:p w14:paraId="49603A52" w14:textId="77777777" w:rsidR="00135FF8" w:rsidRPr="008C5F54" w:rsidRDefault="00000000" w:rsidP="00CE1519">
            <w:pPr>
              <w:pBdr>
                <w:top w:val="nil"/>
                <w:left w:val="nil"/>
                <w:bottom w:val="nil"/>
                <w:right w:val="nil"/>
                <w:between w:val="nil"/>
              </w:pBdr>
              <w:spacing w:before="164"/>
              <w:ind w:right="8"/>
              <w:jc w:val="center"/>
              <w:rPr>
                <w:rFonts w:ascii="Manrope" w:hAnsi="Manrope"/>
                <w:color w:val="000000"/>
                <w:sz w:val="24"/>
                <w:szCs w:val="24"/>
              </w:rPr>
            </w:pPr>
            <w:r w:rsidRPr="008C5F54">
              <w:rPr>
                <w:rFonts w:ascii="Manrope" w:hAnsi="Manrope"/>
                <w:color w:val="000000"/>
                <w:sz w:val="24"/>
                <w:szCs w:val="24"/>
              </w:rPr>
              <w:t>Used to store user</w:t>
            </w:r>
            <w:r w:rsidR="00194836">
              <w:rPr>
                <w:rFonts w:ascii="Manrope" w:hAnsi="Manrope"/>
                <w:color w:val="000000"/>
                <w:sz w:val="24"/>
                <w:szCs w:val="24"/>
              </w:rPr>
              <w:t xml:space="preserve"> </w:t>
            </w:r>
            <w:r w:rsidRPr="008C5F54">
              <w:rPr>
                <w:rFonts w:ascii="Manrope" w:hAnsi="Manrope"/>
                <w:color w:val="000000"/>
                <w:sz w:val="24"/>
                <w:szCs w:val="24"/>
              </w:rPr>
              <w:t>info(Username and</w:t>
            </w:r>
            <w:r w:rsidR="00194836">
              <w:rPr>
                <w:rFonts w:ascii="Manrope" w:hAnsi="Manrope"/>
                <w:color w:val="000000"/>
                <w:sz w:val="24"/>
                <w:szCs w:val="24"/>
              </w:rPr>
              <w:t xml:space="preserve"> </w:t>
            </w:r>
            <w:r w:rsidRPr="008C5F54">
              <w:rPr>
                <w:rFonts w:ascii="Manrope" w:hAnsi="Manrope"/>
                <w:color w:val="000000"/>
                <w:sz w:val="24"/>
                <w:szCs w:val="24"/>
              </w:rPr>
              <w:t>password)</w:t>
            </w:r>
          </w:p>
        </w:tc>
      </w:tr>
      <w:tr w:rsidR="00EA3A30" w14:paraId="6661C79F" w14:textId="77777777" w:rsidTr="00194836">
        <w:trPr>
          <w:trHeight w:val="1793"/>
          <w:jc w:val="center"/>
        </w:trPr>
        <w:tc>
          <w:tcPr>
            <w:tcW w:w="2685" w:type="dxa"/>
          </w:tcPr>
          <w:p w14:paraId="1C200FEE" w14:textId="77777777" w:rsidR="00135FF8" w:rsidRPr="008C5F54" w:rsidRDefault="00135FF8" w:rsidP="00CE1519">
            <w:pPr>
              <w:pBdr>
                <w:top w:val="nil"/>
                <w:left w:val="nil"/>
                <w:bottom w:val="nil"/>
                <w:right w:val="nil"/>
                <w:between w:val="nil"/>
              </w:pBdr>
              <w:spacing w:before="116"/>
              <w:ind w:left="617" w:right="603"/>
              <w:jc w:val="center"/>
              <w:rPr>
                <w:rFonts w:ascii="Manrope" w:hAnsi="Manrope"/>
                <w:color w:val="000000"/>
                <w:sz w:val="24"/>
                <w:szCs w:val="24"/>
              </w:rPr>
            </w:pPr>
          </w:p>
          <w:p w14:paraId="150FDC8E" w14:textId="77777777" w:rsidR="00135FF8" w:rsidRPr="008C5F54" w:rsidRDefault="00000000" w:rsidP="00CE1519">
            <w:pPr>
              <w:pBdr>
                <w:top w:val="nil"/>
                <w:left w:val="nil"/>
                <w:bottom w:val="nil"/>
                <w:right w:val="nil"/>
                <w:between w:val="nil"/>
              </w:pBdr>
              <w:spacing w:before="116"/>
              <w:ind w:left="617" w:right="603"/>
              <w:jc w:val="center"/>
              <w:rPr>
                <w:rFonts w:ascii="Manrope" w:hAnsi="Manrope"/>
                <w:color w:val="000000"/>
                <w:sz w:val="24"/>
                <w:szCs w:val="24"/>
              </w:rPr>
            </w:pPr>
            <w:r w:rsidRPr="008C5F54">
              <w:rPr>
                <w:rFonts w:ascii="Manrope" w:hAnsi="Manrope"/>
                <w:color w:val="000000"/>
                <w:sz w:val="24"/>
                <w:szCs w:val="24"/>
              </w:rPr>
              <w:t>data.csv</w:t>
            </w:r>
          </w:p>
        </w:tc>
        <w:tc>
          <w:tcPr>
            <w:tcW w:w="3150" w:type="dxa"/>
          </w:tcPr>
          <w:p w14:paraId="1C8CE4D1" w14:textId="77777777" w:rsidR="00135FF8" w:rsidRPr="008C5F54" w:rsidRDefault="00135FF8" w:rsidP="00CE1519">
            <w:pPr>
              <w:pBdr>
                <w:top w:val="nil"/>
                <w:left w:val="nil"/>
                <w:bottom w:val="nil"/>
                <w:right w:val="nil"/>
                <w:between w:val="nil"/>
              </w:pBdr>
              <w:spacing w:before="116"/>
              <w:ind w:left="617" w:right="601"/>
              <w:jc w:val="center"/>
              <w:rPr>
                <w:rFonts w:ascii="Manrope" w:hAnsi="Manrope"/>
                <w:color w:val="000000"/>
                <w:sz w:val="24"/>
                <w:szCs w:val="24"/>
              </w:rPr>
            </w:pPr>
          </w:p>
          <w:p w14:paraId="6432E65D" w14:textId="77777777" w:rsidR="00135FF8" w:rsidRPr="008C5F54" w:rsidRDefault="00000000" w:rsidP="00CE1519">
            <w:pPr>
              <w:pBdr>
                <w:top w:val="nil"/>
                <w:left w:val="nil"/>
                <w:bottom w:val="nil"/>
                <w:right w:val="nil"/>
                <w:between w:val="nil"/>
              </w:pBdr>
              <w:spacing w:before="116"/>
              <w:ind w:right="601"/>
              <w:jc w:val="center"/>
              <w:rPr>
                <w:rFonts w:ascii="Manrope" w:hAnsi="Manrope"/>
                <w:color w:val="000000"/>
                <w:sz w:val="24"/>
                <w:szCs w:val="24"/>
              </w:rPr>
            </w:pPr>
            <w:r>
              <w:rPr>
                <w:rFonts w:ascii="Manrope" w:hAnsi="Manrope"/>
                <w:color w:val="000000"/>
                <w:sz w:val="24"/>
                <w:szCs w:val="24"/>
              </w:rPr>
              <w:t xml:space="preserve">            </w:t>
            </w:r>
            <w:r w:rsidRPr="008C5F54">
              <w:rPr>
                <w:rFonts w:ascii="Manrope" w:hAnsi="Manrope"/>
                <w:color w:val="000000"/>
                <w:sz w:val="24"/>
                <w:szCs w:val="24"/>
              </w:rPr>
              <w:t>CSV File</w:t>
            </w:r>
          </w:p>
        </w:tc>
        <w:tc>
          <w:tcPr>
            <w:tcW w:w="4366" w:type="dxa"/>
          </w:tcPr>
          <w:p w14:paraId="0FBC5FB8" w14:textId="77777777" w:rsidR="00135FF8" w:rsidRPr="008C5F54" w:rsidRDefault="00000000" w:rsidP="00CE1519">
            <w:pPr>
              <w:pBdr>
                <w:top w:val="nil"/>
                <w:left w:val="nil"/>
                <w:bottom w:val="nil"/>
                <w:right w:val="nil"/>
                <w:between w:val="nil"/>
              </w:pBdr>
              <w:spacing w:before="164"/>
              <w:ind w:right="8"/>
              <w:jc w:val="center"/>
              <w:rPr>
                <w:rFonts w:ascii="Manrope" w:hAnsi="Manrope"/>
                <w:color w:val="000000"/>
                <w:sz w:val="24"/>
                <w:szCs w:val="24"/>
              </w:rPr>
            </w:pPr>
            <w:r w:rsidRPr="008C5F54">
              <w:rPr>
                <w:rFonts w:ascii="Manrope" w:hAnsi="Manrope"/>
                <w:color w:val="000000"/>
                <w:sz w:val="24"/>
                <w:szCs w:val="24"/>
              </w:rPr>
              <w:t>Contains restaurant data</w:t>
            </w:r>
          </w:p>
          <w:p w14:paraId="48B0D8D4" w14:textId="77777777" w:rsidR="00135FF8" w:rsidRPr="008C5F54" w:rsidRDefault="00000000" w:rsidP="00CE1519">
            <w:pPr>
              <w:pBdr>
                <w:top w:val="nil"/>
                <w:left w:val="nil"/>
                <w:bottom w:val="nil"/>
                <w:right w:val="nil"/>
                <w:between w:val="nil"/>
              </w:pBdr>
              <w:spacing w:before="164"/>
              <w:ind w:right="8"/>
              <w:jc w:val="center"/>
              <w:rPr>
                <w:rFonts w:ascii="Manrope" w:hAnsi="Manrope"/>
                <w:color w:val="000000"/>
                <w:sz w:val="24"/>
                <w:szCs w:val="24"/>
              </w:rPr>
            </w:pPr>
            <w:r w:rsidRPr="008C5F54">
              <w:rPr>
                <w:rFonts w:ascii="Manrope" w:hAnsi="Manrope"/>
                <w:color w:val="000000"/>
                <w:sz w:val="24"/>
                <w:szCs w:val="24"/>
              </w:rPr>
              <w:t>(Restaurant Name,Menu)</w:t>
            </w:r>
          </w:p>
          <w:p w14:paraId="437B25B1" w14:textId="77777777" w:rsidR="00135FF8" w:rsidRPr="008C5F54" w:rsidRDefault="00135FF8" w:rsidP="00CE1519">
            <w:pPr>
              <w:pBdr>
                <w:top w:val="nil"/>
                <w:left w:val="nil"/>
                <w:bottom w:val="nil"/>
                <w:right w:val="nil"/>
                <w:between w:val="nil"/>
              </w:pBdr>
              <w:spacing w:before="39"/>
              <w:ind w:right="151"/>
              <w:jc w:val="center"/>
              <w:rPr>
                <w:rFonts w:ascii="Manrope" w:hAnsi="Manrope"/>
                <w:color w:val="000000"/>
                <w:sz w:val="24"/>
                <w:szCs w:val="24"/>
              </w:rPr>
            </w:pPr>
          </w:p>
        </w:tc>
      </w:tr>
      <w:tr w:rsidR="00EA3A30" w14:paraId="5BFCCB09" w14:textId="77777777" w:rsidTr="00194836">
        <w:trPr>
          <w:trHeight w:val="1257"/>
          <w:jc w:val="center"/>
        </w:trPr>
        <w:tc>
          <w:tcPr>
            <w:tcW w:w="2685" w:type="dxa"/>
          </w:tcPr>
          <w:p w14:paraId="5034142C" w14:textId="77777777" w:rsidR="00135FF8" w:rsidRPr="008C5F54" w:rsidRDefault="00000000" w:rsidP="00CE1519">
            <w:pPr>
              <w:pBdr>
                <w:top w:val="nil"/>
                <w:left w:val="nil"/>
                <w:bottom w:val="nil"/>
                <w:right w:val="nil"/>
                <w:between w:val="nil"/>
              </w:pBdr>
              <w:spacing w:before="203"/>
              <w:ind w:right="609"/>
              <w:jc w:val="center"/>
              <w:rPr>
                <w:rFonts w:ascii="Manrope" w:hAnsi="Manrope"/>
                <w:color w:val="000000"/>
                <w:sz w:val="24"/>
                <w:szCs w:val="24"/>
              </w:rPr>
            </w:pPr>
            <w:r w:rsidRPr="008C5F54">
              <w:rPr>
                <w:rFonts w:ascii="Manrope" w:hAnsi="Manrope"/>
                <w:color w:val="000000"/>
                <w:sz w:val="24"/>
                <w:szCs w:val="24"/>
              </w:rPr>
              <w:t>rating.csv</w:t>
            </w:r>
          </w:p>
        </w:tc>
        <w:tc>
          <w:tcPr>
            <w:tcW w:w="3150" w:type="dxa"/>
          </w:tcPr>
          <w:p w14:paraId="78F6CE06" w14:textId="77777777" w:rsidR="00135FF8" w:rsidRPr="008C5F54" w:rsidRDefault="00000000" w:rsidP="0079700F">
            <w:pPr>
              <w:pBdr>
                <w:top w:val="nil"/>
                <w:left w:val="nil"/>
                <w:bottom w:val="nil"/>
                <w:right w:val="nil"/>
                <w:between w:val="nil"/>
              </w:pBdr>
              <w:spacing w:before="203"/>
              <w:ind w:right="606"/>
              <w:jc w:val="center"/>
              <w:rPr>
                <w:rFonts w:ascii="Manrope" w:hAnsi="Manrope"/>
                <w:color w:val="000000"/>
                <w:sz w:val="24"/>
                <w:szCs w:val="24"/>
              </w:rPr>
            </w:pPr>
            <w:r>
              <w:rPr>
                <w:rFonts w:ascii="Manrope" w:hAnsi="Manrope"/>
                <w:color w:val="000000"/>
                <w:sz w:val="24"/>
                <w:szCs w:val="24"/>
              </w:rPr>
              <w:t xml:space="preserve">          </w:t>
            </w:r>
            <w:r w:rsidRPr="008C5F54">
              <w:rPr>
                <w:rFonts w:ascii="Manrope" w:hAnsi="Manrope"/>
                <w:color w:val="000000"/>
                <w:sz w:val="24"/>
                <w:szCs w:val="24"/>
              </w:rPr>
              <w:t>CSV File</w:t>
            </w:r>
          </w:p>
        </w:tc>
        <w:tc>
          <w:tcPr>
            <w:tcW w:w="4366" w:type="dxa"/>
          </w:tcPr>
          <w:p w14:paraId="2F4AA78E" w14:textId="77777777" w:rsidR="00135FF8" w:rsidRPr="008C5F54" w:rsidRDefault="00000000" w:rsidP="00CE1519">
            <w:pPr>
              <w:pBdr>
                <w:top w:val="nil"/>
                <w:left w:val="nil"/>
                <w:bottom w:val="nil"/>
                <w:right w:val="nil"/>
                <w:between w:val="nil"/>
              </w:pBdr>
              <w:spacing w:before="164"/>
              <w:ind w:right="8"/>
              <w:jc w:val="center"/>
              <w:rPr>
                <w:rFonts w:ascii="Manrope" w:hAnsi="Manrope"/>
                <w:color w:val="000000"/>
                <w:sz w:val="24"/>
                <w:szCs w:val="24"/>
              </w:rPr>
            </w:pPr>
            <w:r w:rsidRPr="008C5F54">
              <w:rPr>
                <w:rFonts w:ascii="Manrope" w:hAnsi="Manrope"/>
                <w:color w:val="000000"/>
                <w:sz w:val="24"/>
                <w:szCs w:val="24"/>
              </w:rPr>
              <w:t>Contains user input</w:t>
            </w:r>
          </w:p>
          <w:p w14:paraId="5E0AB14D" w14:textId="77777777" w:rsidR="00135FF8" w:rsidRPr="008C5F54" w:rsidRDefault="00000000" w:rsidP="00CE1519">
            <w:pPr>
              <w:pBdr>
                <w:top w:val="nil"/>
                <w:left w:val="nil"/>
                <w:bottom w:val="nil"/>
                <w:right w:val="nil"/>
                <w:between w:val="nil"/>
              </w:pBdr>
              <w:spacing w:before="164"/>
              <w:ind w:right="8"/>
              <w:jc w:val="center"/>
              <w:rPr>
                <w:rFonts w:ascii="Manrope" w:hAnsi="Manrope"/>
                <w:color w:val="000000"/>
                <w:sz w:val="24"/>
                <w:szCs w:val="24"/>
              </w:rPr>
            </w:pPr>
            <w:r w:rsidRPr="008C5F54">
              <w:rPr>
                <w:rFonts w:ascii="Manrope" w:hAnsi="Manrope"/>
                <w:color w:val="000000"/>
                <w:sz w:val="24"/>
                <w:szCs w:val="24"/>
              </w:rPr>
              <w:t>restaurant rating</w:t>
            </w:r>
          </w:p>
          <w:p w14:paraId="5B40B216" w14:textId="77777777" w:rsidR="00135FF8" w:rsidRPr="008C5F54" w:rsidRDefault="00135FF8" w:rsidP="00CE1519">
            <w:pPr>
              <w:pBdr>
                <w:top w:val="nil"/>
                <w:left w:val="nil"/>
                <w:bottom w:val="nil"/>
                <w:right w:val="nil"/>
                <w:between w:val="nil"/>
              </w:pBdr>
              <w:spacing w:before="125"/>
              <w:ind w:left="370" w:right="373" w:firstLine="8"/>
              <w:jc w:val="center"/>
              <w:rPr>
                <w:rFonts w:ascii="Manrope" w:hAnsi="Manrope"/>
                <w:color w:val="000000"/>
                <w:sz w:val="24"/>
                <w:szCs w:val="24"/>
              </w:rPr>
            </w:pPr>
          </w:p>
        </w:tc>
      </w:tr>
      <w:tr w:rsidR="00EA3A30" w14:paraId="72430428" w14:textId="77777777" w:rsidTr="00194836">
        <w:trPr>
          <w:trHeight w:val="1793"/>
          <w:jc w:val="center"/>
        </w:trPr>
        <w:tc>
          <w:tcPr>
            <w:tcW w:w="2685" w:type="dxa"/>
          </w:tcPr>
          <w:p w14:paraId="0C05F855"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5C14831C"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19F6A5C9"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ratingavg.csv</w:t>
            </w:r>
          </w:p>
        </w:tc>
        <w:tc>
          <w:tcPr>
            <w:tcW w:w="3150" w:type="dxa"/>
          </w:tcPr>
          <w:p w14:paraId="2642D6FB"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6D3E0F2E"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00D95A2A" w14:textId="77777777" w:rsidR="00135FF8" w:rsidRPr="008C5F54" w:rsidRDefault="00000000" w:rsidP="0079700F">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CSV File</w:t>
            </w:r>
          </w:p>
        </w:tc>
        <w:tc>
          <w:tcPr>
            <w:tcW w:w="4366" w:type="dxa"/>
          </w:tcPr>
          <w:p w14:paraId="2D64B9E0"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0C3B9E32"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Contains average rating</w:t>
            </w:r>
          </w:p>
          <w:p w14:paraId="66309EA5"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for each restaurant</w:t>
            </w:r>
          </w:p>
        </w:tc>
      </w:tr>
      <w:tr w:rsidR="00EA3A30" w14:paraId="1E816F4F" w14:textId="77777777" w:rsidTr="00194836">
        <w:trPr>
          <w:trHeight w:val="1793"/>
          <w:jc w:val="center"/>
        </w:trPr>
        <w:tc>
          <w:tcPr>
            <w:tcW w:w="2685" w:type="dxa"/>
          </w:tcPr>
          <w:p w14:paraId="10035D62"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6C222CF9"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76244B62"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restloc.csv</w:t>
            </w:r>
          </w:p>
        </w:tc>
        <w:tc>
          <w:tcPr>
            <w:tcW w:w="3150" w:type="dxa"/>
          </w:tcPr>
          <w:p w14:paraId="696CE36A"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115D3A3E"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4090231B"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CSV File</w:t>
            </w:r>
          </w:p>
        </w:tc>
        <w:tc>
          <w:tcPr>
            <w:tcW w:w="4366" w:type="dxa"/>
          </w:tcPr>
          <w:p w14:paraId="749FA0B1"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2AE496FF"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Contains the restaurant name and their respective locations in Chennai</w:t>
            </w:r>
          </w:p>
        </w:tc>
      </w:tr>
      <w:tr w:rsidR="00EA3A30" w14:paraId="287D3375" w14:textId="77777777" w:rsidTr="00194836">
        <w:trPr>
          <w:trHeight w:val="1793"/>
          <w:jc w:val="center"/>
        </w:trPr>
        <w:tc>
          <w:tcPr>
            <w:tcW w:w="2685" w:type="dxa"/>
          </w:tcPr>
          <w:p w14:paraId="6697E5CA"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6C576A25"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phonenumber.dat</w:t>
            </w:r>
          </w:p>
        </w:tc>
        <w:tc>
          <w:tcPr>
            <w:tcW w:w="3150" w:type="dxa"/>
          </w:tcPr>
          <w:p w14:paraId="708FFFA1"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5F4EBCCC"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Binary File</w:t>
            </w:r>
          </w:p>
        </w:tc>
        <w:tc>
          <w:tcPr>
            <w:tcW w:w="4366" w:type="dxa"/>
          </w:tcPr>
          <w:p w14:paraId="6AADBAF1" w14:textId="77777777" w:rsidR="00135FF8" w:rsidRPr="008C5F54" w:rsidRDefault="00135FF8" w:rsidP="00CE1519">
            <w:pPr>
              <w:pBdr>
                <w:top w:val="nil"/>
                <w:left w:val="nil"/>
                <w:bottom w:val="nil"/>
                <w:right w:val="nil"/>
                <w:between w:val="nil"/>
              </w:pBdr>
              <w:jc w:val="center"/>
              <w:rPr>
                <w:rFonts w:ascii="Manrope" w:eastAsia="Times New Roman" w:hAnsi="Manrope" w:cs="Times New Roman"/>
                <w:color w:val="000000"/>
                <w:sz w:val="24"/>
                <w:szCs w:val="24"/>
              </w:rPr>
            </w:pPr>
          </w:p>
          <w:p w14:paraId="25E9B1C7"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Contains the previous</w:t>
            </w:r>
          </w:p>
          <w:p w14:paraId="1155ED4C" w14:textId="77777777" w:rsidR="00135FF8" w:rsidRPr="008C5F54" w:rsidRDefault="00000000" w:rsidP="00CE1519">
            <w:pPr>
              <w:pBdr>
                <w:top w:val="nil"/>
                <w:left w:val="nil"/>
                <w:bottom w:val="nil"/>
                <w:right w:val="nil"/>
                <w:between w:val="nil"/>
              </w:pBdr>
              <w:jc w:val="center"/>
              <w:rPr>
                <w:rFonts w:ascii="Manrope" w:eastAsia="Times New Roman" w:hAnsi="Manrope" w:cs="Times New Roman"/>
                <w:color w:val="000000"/>
                <w:sz w:val="24"/>
                <w:szCs w:val="24"/>
              </w:rPr>
            </w:pPr>
            <w:r w:rsidRPr="008C5F54">
              <w:rPr>
                <w:rFonts w:ascii="Manrope" w:eastAsia="Times New Roman" w:hAnsi="Manrope" w:cs="Times New Roman"/>
                <w:color w:val="000000"/>
                <w:sz w:val="24"/>
                <w:szCs w:val="24"/>
              </w:rPr>
              <w:t>orders of every user</w:t>
            </w:r>
          </w:p>
        </w:tc>
      </w:tr>
    </w:tbl>
    <w:p w14:paraId="662BE7D8" w14:textId="77777777" w:rsidR="0099650D" w:rsidRDefault="0099650D" w:rsidP="0099650D">
      <w:pPr>
        <w:spacing w:line="360" w:lineRule="auto"/>
        <w:rPr>
          <w:rFonts w:ascii="Manrope" w:hAnsi="Manrope"/>
          <w:b/>
          <w:bCs/>
          <w:sz w:val="40"/>
          <w:szCs w:val="40"/>
        </w:rPr>
      </w:pPr>
      <w:bookmarkStart w:id="9" w:name="_heading=h.gjdgxs" w:colFirst="0" w:colLast="0"/>
      <w:bookmarkStart w:id="10" w:name="_heading=h.wi3hksrrceev" w:colFirst="0" w:colLast="0"/>
      <w:bookmarkStart w:id="11" w:name="_heading=h.3idfv1up0x0u" w:colFirst="0" w:colLast="0"/>
      <w:bookmarkStart w:id="12" w:name="_heading=h.nrqvn1xpgleg" w:colFirst="0" w:colLast="0"/>
      <w:bookmarkEnd w:id="9"/>
      <w:bookmarkEnd w:id="10"/>
      <w:bookmarkEnd w:id="11"/>
      <w:bookmarkEnd w:id="12"/>
    </w:p>
    <w:p w14:paraId="3D6A293A" w14:textId="77777777" w:rsidR="00135FF8" w:rsidRPr="0099650D" w:rsidRDefault="00000000" w:rsidP="0099650D">
      <w:pPr>
        <w:spacing w:line="360" w:lineRule="auto"/>
        <w:rPr>
          <w:rFonts w:ascii="Manrope" w:hAnsi="Manrope"/>
          <w:b/>
          <w:bCs/>
          <w:sz w:val="40"/>
          <w:szCs w:val="40"/>
        </w:rPr>
      </w:pPr>
      <w:r w:rsidRPr="0099650D">
        <w:rPr>
          <w:rFonts w:ascii="Manrope" w:hAnsi="Manrope"/>
          <w:b/>
          <w:bCs/>
          <w:sz w:val="40"/>
          <w:szCs w:val="40"/>
        </w:rPr>
        <w:lastRenderedPageBreak/>
        <w:t>Contents of Datasets</w:t>
      </w:r>
    </w:p>
    <w:tbl>
      <w:tblPr>
        <w:tblpPr w:leftFromText="180" w:rightFromText="180" w:vertAnchor="text" w:horzAnchor="margin" w:tblpXSpec="center" w:tblpY="865"/>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gridCol w:w="5245"/>
      </w:tblGrid>
      <w:tr w:rsidR="00EA3A30" w14:paraId="477F6429" w14:textId="77777777" w:rsidTr="0099650D">
        <w:trPr>
          <w:trHeight w:val="866"/>
        </w:trPr>
        <w:tc>
          <w:tcPr>
            <w:tcW w:w="5778" w:type="dxa"/>
          </w:tcPr>
          <w:p w14:paraId="2CBC7528" w14:textId="77777777" w:rsidR="00DA3F53" w:rsidRPr="00194836" w:rsidRDefault="00000000" w:rsidP="00CE1519">
            <w:pPr>
              <w:jc w:val="center"/>
              <w:rPr>
                <w:rFonts w:ascii="Manrope" w:hAnsi="Manrope"/>
                <w:sz w:val="28"/>
                <w:szCs w:val="28"/>
              </w:rPr>
            </w:pPr>
            <w:r w:rsidRPr="00194836">
              <w:rPr>
                <w:rFonts w:ascii="Manrope" w:hAnsi="Manrope"/>
                <w:sz w:val="28"/>
                <w:szCs w:val="28"/>
              </w:rPr>
              <w:t>Encrypted Username</w:t>
            </w:r>
          </w:p>
        </w:tc>
        <w:tc>
          <w:tcPr>
            <w:tcW w:w="5245" w:type="dxa"/>
          </w:tcPr>
          <w:p w14:paraId="54E74643" w14:textId="77777777" w:rsidR="00DA3F53" w:rsidRPr="00194836" w:rsidRDefault="00000000" w:rsidP="00CE1519">
            <w:pPr>
              <w:jc w:val="center"/>
              <w:rPr>
                <w:rFonts w:ascii="Manrope" w:hAnsi="Manrope"/>
                <w:sz w:val="28"/>
                <w:szCs w:val="28"/>
              </w:rPr>
            </w:pPr>
            <w:r w:rsidRPr="00194836">
              <w:rPr>
                <w:rFonts w:ascii="Manrope" w:hAnsi="Manrope"/>
                <w:sz w:val="28"/>
                <w:szCs w:val="28"/>
              </w:rPr>
              <w:t>Encrypted Password</w:t>
            </w:r>
          </w:p>
        </w:tc>
      </w:tr>
      <w:tr w:rsidR="00EA3A30" w14:paraId="2F52F73D" w14:textId="77777777" w:rsidTr="0099650D">
        <w:trPr>
          <w:trHeight w:val="866"/>
        </w:trPr>
        <w:tc>
          <w:tcPr>
            <w:tcW w:w="5778" w:type="dxa"/>
          </w:tcPr>
          <w:p w14:paraId="7D326157"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gAAAAABjj_X_3VL3OYIwfsGAfRBFXRBvDVkDPQtg1CZmoH8cw6n064Vz5Ou6GKHPrM_zsI7zVc4oOyC2c9QqUhNs9s2C-k1aig==</w:t>
            </w:r>
          </w:p>
        </w:tc>
        <w:tc>
          <w:tcPr>
            <w:tcW w:w="5245" w:type="dxa"/>
          </w:tcPr>
          <w:p w14:paraId="10CD4EC1"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gAAAAABjj_X_zxvORaHUmX2QXRc2-w3aPBd7UZa4JuBHzbSh22w6Hs1edcXujU-c809kFhxaamwciN_h23VvidU37VCPm1sb0g==</w:t>
            </w:r>
          </w:p>
        </w:tc>
      </w:tr>
      <w:tr w:rsidR="00EA3A30" w14:paraId="5AADE402" w14:textId="77777777" w:rsidTr="0099650D">
        <w:trPr>
          <w:trHeight w:val="866"/>
        </w:trPr>
        <w:tc>
          <w:tcPr>
            <w:tcW w:w="5778" w:type="dxa"/>
          </w:tcPr>
          <w:p w14:paraId="1CE3B0AF"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gAAAAABjj_ZL-aYT3w6S0OUfZ-R7mEgFmRwhfQJPBeqkT8cd_Pf__3m9Ef7GVZVh8pPlUuUh7EJdht-EiB9fJ0j_xv8vxzMo6Q==</w:t>
            </w:r>
          </w:p>
        </w:tc>
        <w:tc>
          <w:tcPr>
            <w:tcW w:w="5245" w:type="dxa"/>
          </w:tcPr>
          <w:p w14:paraId="65FDF506"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gAAAAABjj_ZLvfqdGuQw7_OHaMgmprO59ZoNgy3DkE6MXPKZF1iTzGyxoQFFm_nFTPPqBwjAZA_vBvc8-pqnp7r6kwhTj_mUuA==</w:t>
            </w:r>
          </w:p>
        </w:tc>
      </w:tr>
      <w:tr w:rsidR="00EA3A30" w14:paraId="31B33764" w14:textId="77777777" w:rsidTr="0099650D">
        <w:trPr>
          <w:trHeight w:val="866"/>
        </w:trPr>
        <w:tc>
          <w:tcPr>
            <w:tcW w:w="5778" w:type="dxa"/>
          </w:tcPr>
          <w:p w14:paraId="5C111217"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gAAAAABjj_bfdbd_LUHePced3pUYrxRJJj_WXNKp5k0NE6OWUt6bN03gmit743QLkouGco9bGi_ln4yM2NzFCl93lNLOLn1oRQ==</w:t>
            </w:r>
          </w:p>
        </w:tc>
        <w:tc>
          <w:tcPr>
            <w:tcW w:w="5245" w:type="dxa"/>
          </w:tcPr>
          <w:p w14:paraId="15EFF5BE"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gAAAAABjj_bf_3CS1pXH4rcCR2kaXAKoohx7yQmrNCHZHeZcOBiNew2JD79b98_wJMTHFMba1DIwNPNBOgwicXYdaPKL0s7rDQ==</w:t>
            </w:r>
          </w:p>
        </w:tc>
      </w:tr>
      <w:tr w:rsidR="00EA3A30" w14:paraId="7E1279DD" w14:textId="77777777" w:rsidTr="0099650D">
        <w:trPr>
          <w:trHeight w:val="866"/>
        </w:trPr>
        <w:tc>
          <w:tcPr>
            <w:tcW w:w="5778" w:type="dxa"/>
          </w:tcPr>
          <w:p w14:paraId="4360C81A"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gAAAAABjj_saltifOO1u7teezEd8y68JGjegWONPJLkkqpxCM-v8N6Hg4Pt63k0HeTH3amMqQulgMat_5rG2P5z9qG2TPp-2hQ==</w:t>
            </w:r>
          </w:p>
        </w:tc>
        <w:tc>
          <w:tcPr>
            <w:tcW w:w="5245" w:type="dxa"/>
          </w:tcPr>
          <w:p w14:paraId="72E95FF0" w14:textId="77777777" w:rsidR="00DA3F53" w:rsidRPr="00194836" w:rsidRDefault="00000000" w:rsidP="00CE1519">
            <w:pPr>
              <w:jc w:val="center"/>
              <w:rPr>
                <w:rFonts w:ascii="Manrope" w:hAnsi="Manrope"/>
                <w:sz w:val="24"/>
                <w:szCs w:val="24"/>
              </w:rPr>
            </w:pPr>
            <w:r w:rsidRPr="00194836">
              <w:rPr>
                <w:rFonts w:ascii="Manrope" w:hAnsi="Manrope"/>
                <w:sz w:val="24"/>
                <w:szCs w:val="24"/>
              </w:rPr>
              <w:t>gAAAAABjj_saGbEv9AowWG9GBM4XFXUGENyCxW1OWtLCoq-Y8ehkPxeVLsTSJ8495AmtHxvC6RH70UzkAhfd6tPskKhErqjxCw==</w:t>
            </w:r>
          </w:p>
        </w:tc>
      </w:tr>
    </w:tbl>
    <w:p w14:paraId="25DA00E8" w14:textId="77777777" w:rsidR="00135FF8" w:rsidRPr="004F676D" w:rsidRDefault="00000000">
      <w:pPr>
        <w:spacing w:line="360" w:lineRule="auto"/>
        <w:ind w:right="-269"/>
        <w:rPr>
          <w:rFonts w:ascii="Manrope" w:hAnsi="Manrope"/>
          <w:b/>
          <w:sz w:val="32"/>
          <w:szCs w:val="32"/>
          <w:rPrChange w:id="13" w:author="Ashwin" w:date="2022-12-11T19:10:00Z">
            <w:rPr>
              <w:rFonts w:ascii="Manrope" w:hAnsi="Manrope"/>
              <w:b/>
              <w:sz w:val="32"/>
              <w:szCs w:val="32"/>
              <w:u w:val="single"/>
            </w:rPr>
          </w:rPrChange>
        </w:rPr>
        <w:pPrChange w:id="14" w:author="Ashwin" w:date="2022-12-11T19:10:00Z">
          <w:pPr>
            <w:spacing w:line="360" w:lineRule="auto"/>
            <w:ind w:right="-269"/>
            <w:jc w:val="center"/>
          </w:pPr>
        </w:pPrChange>
      </w:pPr>
      <w:r w:rsidRPr="004F676D">
        <w:rPr>
          <w:rFonts w:ascii="Manrope" w:hAnsi="Manrope"/>
          <w:b/>
          <w:sz w:val="32"/>
          <w:szCs w:val="32"/>
          <w:rPrChange w:id="15" w:author="Ashwin" w:date="2022-12-11T19:10:00Z">
            <w:rPr>
              <w:rFonts w:ascii="Manrope" w:hAnsi="Manrope"/>
              <w:b/>
              <w:sz w:val="32"/>
              <w:szCs w:val="32"/>
              <w:u w:val="single"/>
            </w:rPr>
          </w:rPrChange>
        </w:rPr>
        <w:t>UserData.csv</w:t>
      </w:r>
    </w:p>
    <w:p w14:paraId="3761943B" w14:textId="77777777" w:rsidR="00C85BFB" w:rsidRDefault="00C85BFB" w:rsidP="00C85BFB">
      <w:pPr>
        <w:spacing w:line="360" w:lineRule="auto"/>
        <w:ind w:right="-269"/>
        <w:jc w:val="center"/>
        <w:rPr>
          <w:rFonts w:ascii="Manrope" w:hAnsi="Manrope"/>
          <w:b/>
          <w:sz w:val="24"/>
          <w:szCs w:val="24"/>
          <w:u w:val="single"/>
        </w:rPr>
      </w:pPr>
    </w:p>
    <w:p w14:paraId="35806E01" w14:textId="77777777" w:rsidR="00194836" w:rsidRDefault="00194836" w:rsidP="00194836">
      <w:pPr>
        <w:spacing w:line="360" w:lineRule="auto"/>
        <w:ind w:right="-269"/>
        <w:rPr>
          <w:rFonts w:ascii="Manrope" w:hAnsi="Manrope"/>
          <w:b/>
          <w:sz w:val="24"/>
          <w:szCs w:val="24"/>
          <w:u w:val="single"/>
        </w:rPr>
      </w:pPr>
    </w:p>
    <w:p w14:paraId="1B08FCA6" w14:textId="77777777" w:rsidR="00194836" w:rsidRDefault="00194836" w:rsidP="00194836">
      <w:pPr>
        <w:spacing w:line="360" w:lineRule="auto"/>
        <w:ind w:right="-269"/>
        <w:rPr>
          <w:rFonts w:ascii="Manrope" w:hAnsi="Manrope"/>
          <w:b/>
          <w:sz w:val="24"/>
          <w:szCs w:val="24"/>
          <w:u w:val="single"/>
        </w:rPr>
      </w:pPr>
    </w:p>
    <w:p w14:paraId="42D12F71" w14:textId="77777777" w:rsidR="00CE1519" w:rsidRDefault="00CE1519" w:rsidP="00CE1519">
      <w:pPr>
        <w:spacing w:line="360" w:lineRule="auto"/>
        <w:ind w:right="-269"/>
        <w:rPr>
          <w:rFonts w:ascii="Manrope" w:hAnsi="Manrope"/>
          <w:b/>
          <w:sz w:val="32"/>
          <w:szCs w:val="32"/>
        </w:rPr>
      </w:pPr>
    </w:p>
    <w:p w14:paraId="6E15D24C" w14:textId="77777777" w:rsidR="00CE1519" w:rsidRDefault="00CE1519" w:rsidP="00CE1519">
      <w:pPr>
        <w:spacing w:line="360" w:lineRule="auto"/>
        <w:ind w:right="-269"/>
        <w:rPr>
          <w:rFonts w:ascii="Manrope" w:hAnsi="Manrope"/>
          <w:b/>
          <w:sz w:val="32"/>
          <w:szCs w:val="32"/>
        </w:rPr>
      </w:pPr>
    </w:p>
    <w:p w14:paraId="56319C0D" w14:textId="77777777" w:rsidR="00CE1519" w:rsidRDefault="00CE1519" w:rsidP="00CE1519">
      <w:pPr>
        <w:spacing w:line="360" w:lineRule="auto"/>
        <w:ind w:right="-269"/>
        <w:rPr>
          <w:rFonts w:ascii="Manrope" w:hAnsi="Manrope"/>
          <w:b/>
          <w:sz w:val="32"/>
          <w:szCs w:val="32"/>
        </w:rPr>
      </w:pPr>
    </w:p>
    <w:p w14:paraId="483C9509" w14:textId="77777777" w:rsidR="00CE1519" w:rsidRDefault="00CE1519" w:rsidP="00CE1519">
      <w:pPr>
        <w:spacing w:line="360" w:lineRule="auto"/>
        <w:ind w:right="-269"/>
        <w:rPr>
          <w:rFonts w:ascii="Manrope" w:hAnsi="Manrope"/>
          <w:b/>
          <w:sz w:val="32"/>
          <w:szCs w:val="32"/>
        </w:rPr>
      </w:pPr>
    </w:p>
    <w:p w14:paraId="572E4CD7" w14:textId="77777777" w:rsidR="00CE1519" w:rsidRDefault="00CE1519" w:rsidP="00CE1519">
      <w:pPr>
        <w:spacing w:line="360" w:lineRule="auto"/>
        <w:ind w:right="-269"/>
        <w:rPr>
          <w:rFonts w:ascii="Manrope" w:hAnsi="Manrope"/>
          <w:b/>
          <w:sz w:val="32"/>
          <w:szCs w:val="32"/>
        </w:rPr>
      </w:pPr>
    </w:p>
    <w:p w14:paraId="2646B464" w14:textId="77777777" w:rsidR="0079700F" w:rsidRDefault="0079700F" w:rsidP="0079700F">
      <w:pPr>
        <w:spacing w:line="360" w:lineRule="auto"/>
        <w:ind w:right="-269"/>
        <w:rPr>
          <w:rFonts w:ascii="Manrope" w:hAnsi="Manrope"/>
          <w:b/>
          <w:sz w:val="32"/>
          <w:szCs w:val="32"/>
        </w:rPr>
      </w:pPr>
    </w:p>
    <w:p w14:paraId="01832378" w14:textId="77777777" w:rsidR="00C85BFB" w:rsidRDefault="00000000">
      <w:pPr>
        <w:spacing w:line="360" w:lineRule="auto"/>
        <w:ind w:right="-269"/>
        <w:rPr>
          <w:rFonts w:ascii="Manrope" w:hAnsi="Manrope"/>
          <w:b/>
          <w:sz w:val="32"/>
          <w:szCs w:val="32"/>
        </w:rPr>
      </w:pPr>
      <w:r w:rsidRPr="004F676D">
        <w:rPr>
          <w:rFonts w:ascii="Manrope" w:hAnsi="Manrope"/>
          <w:b/>
          <w:sz w:val="32"/>
          <w:szCs w:val="32"/>
          <w:rPrChange w:id="16" w:author="Ashwin" w:date="2022-12-11T19:10:00Z">
            <w:rPr>
              <w:rFonts w:ascii="Manrope" w:hAnsi="Manrope"/>
              <w:b/>
              <w:sz w:val="32"/>
              <w:szCs w:val="32"/>
              <w:u w:val="single"/>
            </w:rPr>
          </w:rPrChange>
        </w:rPr>
        <w:lastRenderedPageBreak/>
        <w:t>Data.CSV</w:t>
      </w:r>
    </w:p>
    <w:p w14:paraId="1EF45C7B" w14:textId="77777777" w:rsidR="00FE23B1" w:rsidRPr="00FE23B1" w:rsidRDefault="00000000" w:rsidP="0079700F">
      <w:pPr>
        <w:spacing w:line="360" w:lineRule="auto"/>
        <w:ind w:right="-269"/>
        <w:rPr>
          <w:rFonts w:ascii="Manrope" w:hAnsi="Manrope"/>
          <w:b/>
          <w:sz w:val="24"/>
          <w:szCs w:val="24"/>
        </w:rPr>
      </w:pPr>
      <w:r w:rsidRPr="00FE23B1">
        <w:rPr>
          <w:rFonts w:ascii="Manrope" w:hAnsi="Manrope"/>
          <w:b/>
          <w:sz w:val="24"/>
          <w:szCs w:val="24"/>
        </w:rPr>
        <w:t xml:space="preserve">Format for the following CSV File:      </w:t>
      </w:r>
    </w:p>
    <w:tbl>
      <w:tblPr>
        <w:tblpPr w:leftFromText="180" w:rightFromText="180" w:vertAnchor="text" w:horzAnchor="page" w:tblpX="4563" w:tblpY="186"/>
        <w:tblW w:w="5070" w:type="dxa"/>
        <w:tblLook w:val="04A0" w:firstRow="1" w:lastRow="0" w:firstColumn="1" w:lastColumn="0" w:noHBand="0" w:noVBand="1"/>
      </w:tblPr>
      <w:tblGrid>
        <w:gridCol w:w="2298"/>
        <w:gridCol w:w="1843"/>
        <w:gridCol w:w="929"/>
      </w:tblGrid>
      <w:tr w:rsidR="00EA3A30" w14:paraId="04F9B06B" w14:textId="77777777" w:rsidTr="00FE23B1">
        <w:trPr>
          <w:trHeight w:val="288"/>
        </w:trPr>
        <w:tc>
          <w:tcPr>
            <w:tcW w:w="2298" w:type="dxa"/>
            <w:tcBorders>
              <w:top w:val="single" w:sz="4" w:space="0" w:color="auto"/>
              <w:left w:val="single" w:sz="4" w:space="0" w:color="auto"/>
              <w:bottom w:val="nil"/>
              <w:right w:val="single" w:sz="4" w:space="0" w:color="auto"/>
            </w:tcBorders>
            <w:shd w:val="clear" w:color="auto" w:fill="auto"/>
            <w:noWrap/>
            <w:vAlign w:val="bottom"/>
            <w:hideMark/>
          </w:tcPr>
          <w:p w14:paraId="1F8CA2C5" w14:textId="77777777" w:rsidR="00FE23B1" w:rsidRPr="0079700F" w:rsidRDefault="00000000" w:rsidP="00FE23B1">
            <w:pPr>
              <w:widowControl/>
              <w:autoSpaceDE/>
              <w:autoSpaceDN/>
              <w:rPr>
                <w:rFonts w:ascii="Manrope" w:eastAsia="Times New Roman" w:hAnsi="Manrope" w:cs="Calibri"/>
                <w:b/>
                <w:color w:val="000000"/>
                <w:sz w:val="24"/>
                <w:szCs w:val="24"/>
                <w:lang w:val="en-IN" w:eastAsia="en-IN"/>
              </w:rPr>
            </w:pPr>
            <w:r w:rsidRPr="0079700F">
              <w:rPr>
                <w:rFonts w:ascii="Manrope" w:eastAsia="Times New Roman" w:hAnsi="Manrope" w:cs="Calibri"/>
                <w:b/>
                <w:color w:val="000000"/>
                <w:sz w:val="24"/>
                <w:szCs w:val="24"/>
                <w:lang w:val="en-IN" w:eastAsia="en-IN"/>
              </w:rPr>
              <w:t>Restaurant Name</w:t>
            </w:r>
          </w:p>
        </w:tc>
        <w:tc>
          <w:tcPr>
            <w:tcW w:w="1843" w:type="dxa"/>
            <w:tcBorders>
              <w:top w:val="nil"/>
              <w:left w:val="nil"/>
              <w:bottom w:val="nil"/>
              <w:right w:val="nil"/>
            </w:tcBorders>
            <w:shd w:val="clear" w:color="auto" w:fill="auto"/>
            <w:noWrap/>
            <w:vAlign w:val="bottom"/>
            <w:hideMark/>
          </w:tcPr>
          <w:p w14:paraId="714D1480" w14:textId="77777777" w:rsidR="00FE23B1" w:rsidRPr="0079700F" w:rsidRDefault="00FE23B1" w:rsidP="00FE23B1">
            <w:pPr>
              <w:widowControl/>
              <w:autoSpaceDE/>
              <w:autoSpaceDN/>
              <w:rPr>
                <w:rFonts w:ascii="Manrope" w:eastAsia="Times New Roman" w:hAnsi="Manrope" w:cs="Calibri"/>
                <w:b/>
                <w:color w:val="000000"/>
                <w:sz w:val="24"/>
                <w:szCs w:val="24"/>
                <w:lang w:val="en-IN" w:eastAsia="en-IN"/>
              </w:rPr>
            </w:pPr>
          </w:p>
        </w:tc>
        <w:tc>
          <w:tcPr>
            <w:tcW w:w="929" w:type="dxa"/>
            <w:tcBorders>
              <w:top w:val="nil"/>
              <w:left w:val="nil"/>
              <w:bottom w:val="nil"/>
              <w:right w:val="nil"/>
            </w:tcBorders>
            <w:shd w:val="clear" w:color="auto" w:fill="auto"/>
            <w:noWrap/>
            <w:vAlign w:val="bottom"/>
            <w:hideMark/>
          </w:tcPr>
          <w:p w14:paraId="35186C26" w14:textId="77777777" w:rsidR="00FE23B1" w:rsidRPr="0079700F" w:rsidRDefault="00FE23B1" w:rsidP="00FE23B1">
            <w:pPr>
              <w:widowControl/>
              <w:autoSpaceDE/>
              <w:autoSpaceDN/>
              <w:rPr>
                <w:rFonts w:ascii="Manrope" w:eastAsia="Times New Roman" w:hAnsi="Manrope" w:cs="Times New Roman"/>
                <w:b/>
                <w:sz w:val="24"/>
                <w:szCs w:val="24"/>
                <w:lang w:val="en-IN" w:eastAsia="en-IN"/>
              </w:rPr>
            </w:pPr>
          </w:p>
        </w:tc>
      </w:tr>
      <w:tr w:rsidR="00EA3A30" w14:paraId="67F1C2E2" w14:textId="77777777" w:rsidTr="00FE23B1">
        <w:trPr>
          <w:trHeight w:val="288"/>
        </w:trPr>
        <w:tc>
          <w:tcPr>
            <w:tcW w:w="2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1BEB3" w14:textId="77777777" w:rsidR="00FE23B1" w:rsidRPr="0079700F" w:rsidRDefault="00000000" w:rsidP="00FE23B1">
            <w:pPr>
              <w:widowControl/>
              <w:autoSpaceDE/>
              <w:autoSpaceDN/>
              <w:jc w:val="center"/>
              <w:rPr>
                <w:rFonts w:ascii="Manrope" w:eastAsia="Times New Roman" w:hAnsi="Manrope" w:cs="Calibri"/>
                <w:b/>
                <w:color w:val="000000"/>
                <w:sz w:val="24"/>
                <w:szCs w:val="24"/>
                <w:lang w:val="en-IN" w:eastAsia="en-IN"/>
              </w:rPr>
            </w:pPr>
            <w:r w:rsidRPr="0079700F">
              <w:rPr>
                <w:rFonts w:ascii="Manrope" w:eastAsia="Times New Roman" w:hAnsi="Manrope" w:cs="Calibri"/>
                <w:b/>
                <w:color w:val="000000"/>
                <w:sz w:val="24"/>
                <w:szCs w:val="24"/>
                <w:lang w:val="en-IN" w:eastAsia="en-IN"/>
              </w:rPr>
              <w:t>Item</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A2DE452" w14:textId="77777777" w:rsidR="00FE23B1" w:rsidRPr="0079700F" w:rsidRDefault="00000000" w:rsidP="00FE23B1">
            <w:pPr>
              <w:widowControl/>
              <w:autoSpaceDE/>
              <w:autoSpaceDN/>
              <w:jc w:val="center"/>
              <w:rPr>
                <w:rFonts w:ascii="Manrope" w:eastAsia="Times New Roman" w:hAnsi="Manrope" w:cs="Calibri"/>
                <w:b/>
                <w:color w:val="000000"/>
                <w:sz w:val="24"/>
                <w:szCs w:val="24"/>
                <w:lang w:val="en-IN" w:eastAsia="en-IN"/>
              </w:rPr>
            </w:pPr>
            <w:r w:rsidRPr="0079700F">
              <w:rPr>
                <w:rFonts w:ascii="Manrope" w:eastAsia="Times New Roman" w:hAnsi="Manrope" w:cs="Calibri"/>
                <w:b/>
                <w:color w:val="000000"/>
                <w:sz w:val="24"/>
                <w:szCs w:val="24"/>
                <w:lang w:val="en-IN" w:eastAsia="en-IN"/>
              </w:rPr>
              <w:t>Veg/Non-Veg</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5D9CEB0A" w14:textId="77777777" w:rsidR="00FE23B1" w:rsidRPr="0079700F" w:rsidRDefault="00000000" w:rsidP="00FE23B1">
            <w:pPr>
              <w:widowControl/>
              <w:autoSpaceDE/>
              <w:autoSpaceDN/>
              <w:jc w:val="center"/>
              <w:rPr>
                <w:rFonts w:ascii="Manrope" w:eastAsia="Times New Roman" w:hAnsi="Manrope" w:cs="Calibri"/>
                <w:b/>
                <w:color w:val="000000"/>
                <w:sz w:val="24"/>
                <w:szCs w:val="24"/>
                <w:lang w:val="en-IN" w:eastAsia="en-IN"/>
              </w:rPr>
            </w:pPr>
            <w:r w:rsidRPr="0079700F">
              <w:rPr>
                <w:rFonts w:ascii="Manrope" w:eastAsia="Times New Roman" w:hAnsi="Manrope" w:cs="Calibri"/>
                <w:b/>
                <w:color w:val="000000"/>
                <w:sz w:val="24"/>
                <w:szCs w:val="24"/>
                <w:lang w:val="en-IN" w:eastAsia="en-IN"/>
              </w:rPr>
              <w:t>Price</w:t>
            </w:r>
          </w:p>
        </w:tc>
      </w:tr>
    </w:tbl>
    <w:p w14:paraId="40CE59A7" w14:textId="77777777" w:rsidR="00FE23B1" w:rsidRDefault="00FE23B1" w:rsidP="00FE23B1">
      <w:pPr>
        <w:spacing w:line="360" w:lineRule="auto"/>
        <w:ind w:right="-269"/>
        <w:rPr>
          <w:rFonts w:ascii="Manrope" w:hAnsi="Manrope"/>
          <w:bCs/>
          <w:sz w:val="24"/>
          <w:szCs w:val="24"/>
        </w:rPr>
      </w:pPr>
    </w:p>
    <w:p w14:paraId="475237AE" w14:textId="77777777" w:rsidR="0079700F" w:rsidRPr="00FE23B1" w:rsidRDefault="00000000" w:rsidP="00FE23B1">
      <w:pPr>
        <w:spacing w:line="360" w:lineRule="auto"/>
        <w:ind w:left="720" w:right="-269" w:firstLine="720"/>
        <w:rPr>
          <w:rFonts w:ascii="Manrope" w:hAnsi="Manrope"/>
          <w:b/>
          <w:sz w:val="24"/>
          <w:szCs w:val="24"/>
        </w:rPr>
      </w:pPr>
      <w:r w:rsidRPr="00FE23B1">
        <w:rPr>
          <w:rFonts w:ascii="Manrope" w:hAnsi="Manrope"/>
          <w:b/>
          <w:noProof/>
          <w:sz w:val="24"/>
          <w:szCs w:val="24"/>
        </w:rPr>
        <mc:AlternateContent>
          <mc:Choice Requires="wps">
            <w:drawing>
              <wp:anchor distT="0" distB="0" distL="114300" distR="114300" simplePos="0" relativeHeight="251664384" behindDoc="0" locked="0" layoutInCell="1" allowOverlap="1" wp14:anchorId="157AC254" wp14:editId="217DDA8C">
                <wp:simplePos x="0" y="0"/>
                <wp:positionH relativeFrom="column">
                  <wp:posOffset>1638644</wp:posOffset>
                </wp:positionH>
                <wp:positionV relativeFrom="paragraph">
                  <wp:posOffset>118110</wp:posOffset>
                </wp:positionV>
                <wp:extent cx="435586"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4355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08EA1" id="_x0000_t32" coordsize="21600,21600" o:spt="32" o:oned="t" path="m,l21600,21600e" filled="f">
                <v:path arrowok="t" fillok="f" o:connecttype="none"/>
                <o:lock v:ext="edit" shapetype="t"/>
              </v:shapetype>
              <v:shape id="Straight Arrow Connector 5" o:spid="_x0000_s1026" type="#_x0000_t32" style="position:absolute;margin-left:129.05pt;margin-top:9.3pt;width:34.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" strokecolor="black [3040]">
                <v:stroke endarrow="block"/>
              </v:shape>
            </w:pict>
          </mc:Fallback>
        </mc:AlternateContent>
      </w:r>
      <w:r>
        <w:rPr>
          <w:rFonts w:ascii="Manrope" w:hAnsi="Manrope"/>
          <w:b/>
          <w:sz w:val="24"/>
          <w:szCs w:val="24"/>
        </w:rPr>
        <w:t xml:space="preserve">        </w:t>
      </w:r>
      <w:r w:rsidRPr="00FE23B1">
        <w:rPr>
          <w:rFonts w:ascii="Manrope" w:hAnsi="Manrope"/>
          <w:b/>
          <w:sz w:val="24"/>
          <w:szCs w:val="24"/>
        </w:rPr>
        <w:t>Menu</w:t>
      </w:r>
    </w:p>
    <w:p w14:paraId="382EEA26" w14:textId="77777777" w:rsidR="0079700F" w:rsidRPr="004F676D" w:rsidRDefault="0079700F" w:rsidP="0079700F">
      <w:pPr>
        <w:spacing w:line="360" w:lineRule="auto"/>
        <w:ind w:right="-269"/>
        <w:rPr>
          <w:rFonts w:ascii="Manrope" w:hAnsi="Manrope"/>
          <w:b/>
          <w:sz w:val="32"/>
          <w:szCs w:val="32"/>
          <w:rPrChange w:id="17" w:author="Ashwin" w:date="2022-12-11T19:10:00Z">
            <w:rPr>
              <w:rFonts w:ascii="Manrope" w:hAnsi="Manrope"/>
              <w:b/>
              <w:sz w:val="32"/>
              <w:szCs w:val="32"/>
              <w:u w:val="single"/>
            </w:rPr>
          </w:rPrChange>
        </w:rPr>
      </w:pPr>
    </w:p>
    <w:tbl>
      <w:tblPr>
        <w:tblpPr w:leftFromText="181" w:rightFromText="181" w:vertAnchor="text" w:horzAnchor="margin" w:tblpXSpec="center"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8"/>
        <w:gridCol w:w="3220"/>
        <w:gridCol w:w="2832"/>
      </w:tblGrid>
      <w:tr w:rsidR="00EA3A30" w14:paraId="57B76A8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988C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Geetham Veg Restaurant</w:t>
            </w:r>
          </w:p>
        </w:tc>
        <w:tc>
          <w:tcPr>
            <w:tcW w:w="3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0ED0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Pr>
                <w:rFonts w:ascii="Manrope" w:eastAsia="Arial" w:hAnsi="Manrope" w:cs="Arial"/>
                <w:sz w:val="20"/>
                <w:szCs w:val="20"/>
              </w:rPr>
              <w:t xml:space="preserve"> </w:t>
            </w:r>
          </w:p>
        </w:tc>
        <w:tc>
          <w:tcPr>
            <w:tcW w:w="2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1B19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096A11D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E105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Idli</w:t>
            </w:r>
          </w:p>
        </w:tc>
        <w:tc>
          <w:tcPr>
            <w:tcW w:w="3220" w:type="dxa"/>
            <w:tcMar>
              <w:top w:w="100" w:type="dxa"/>
              <w:left w:w="100" w:type="dxa"/>
              <w:bottom w:w="100" w:type="dxa"/>
              <w:right w:w="100" w:type="dxa"/>
            </w:tcMar>
          </w:tcPr>
          <w:p w14:paraId="2944960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73CFAB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50</w:t>
            </w:r>
          </w:p>
        </w:tc>
      </w:tr>
      <w:tr w:rsidR="00EA3A30" w14:paraId="17E9220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B787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Dosa</w:t>
            </w:r>
          </w:p>
        </w:tc>
        <w:tc>
          <w:tcPr>
            <w:tcW w:w="3220" w:type="dxa"/>
            <w:tcMar>
              <w:top w:w="100" w:type="dxa"/>
              <w:left w:w="100" w:type="dxa"/>
              <w:bottom w:w="100" w:type="dxa"/>
              <w:right w:w="100" w:type="dxa"/>
            </w:tcMar>
          </w:tcPr>
          <w:p w14:paraId="158A384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29D4EE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70</w:t>
            </w:r>
          </w:p>
        </w:tc>
      </w:tr>
      <w:tr w:rsidR="00EA3A30" w14:paraId="3A3FCA3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C2BA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Ghee Roast</w:t>
            </w:r>
          </w:p>
        </w:tc>
        <w:tc>
          <w:tcPr>
            <w:tcW w:w="3220" w:type="dxa"/>
            <w:tcMar>
              <w:top w:w="100" w:type="dxa"/>
              <w:left w:w="100" w:type="dxa"/>
              <w:bottom w:w="100" w:type="dxa"/>
              <w:right w:w="100" w:type="dxa"/>
            </w:tcMar>
          </w:tcPr>
          <w:p w14:paraId="64B3AB3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BBB448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164</w:t>
            </w:r>
          </w:p>
        </w:tc>
      </w:tr>
      <w:tr w:rsidR="00EA3A30" w14:paraId="7BBFB5F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CEF5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Butter Roast</w:t>
            </w:r>
          </w:p>
        </w:tc>
        <w:tc>
          <w:tcPr>
            <w:tcW w:w="3220" w:type="dxa"/>
            <w:tcMar>
              <w:top w:w="100" w:type="dxa"/>
              <w:left w:w="100" w:type="dxa"/>
              <w:bottom w:w="100" w:type="dxa"/>
              <w:right w:w="100" w:type="dxa"/>
            </w:tcMar>
          </w:tcPr>
          <w:p w14:paraId="08B72DF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66AD6C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164</w:t>
            </w:r>
          </w:p>
        </w:tc>
      </w:tr>
      <w:tr w:rsidR="00EA3A30" w14:paraId="63B119A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58F3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Plain Uthappam</w:t>
            </w:r>
          </w:p>
        </w:tc>
        <w:tc>
          <w:tcPr>
            <w:tcW w:w="3220" w:type="dxa"/>
            <w:tcMar>
              <w:top w:w="100" w:type="dxa"/>
              <w:left w:w="100" w:type="dxa"/>
              <w:bottom w:w="100" w:type="dxa"/>
              <w:right w:w="100" w:type="dxa"/>
            </w:tcMar>
          </w:tcPr>
          <w:p w14:paraId="4444F96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520503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119</w:t>
            </w:r>
          </w:p>
        </w:tc>
      </w:tr>
      <w:tr w:rsidR="00EA3A30" w14:paraId="6872A28B"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1075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Onion Uthappam</w:t>
            </w:r>
          </w:p>
        </w:tc>
        <w:tc>
          <w:tcPr>
            <w:tcW w:w="3220" w:type="dxa"/>
            <w:tcMar>
              <w:top w:w="100" w:type="dxa"/>
              <w:left w:w="100" w:type="dxa"/>
              <w:bottom w:w="100" w:type="dxa"/>
              <w:right w:w="100" w:type="dxa"/>
            </w:tcMar>
          </w:tcPr>
          <w:p w14:paraId="1FF2490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CE8578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138</w:t>
            </w:r>
          </w:p>
        </w:tc>
      </w:tr>
      <w:tr w:rsidR="00EA3A30" w14:paraId="0C2414A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299C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Rice</w:t>
            </w:r>
          </w:p>
        </w:tc>
        <w:tc>
          <w:tcPr>
            <w:tcW w:w="3220" w:type="dxa"/>
            <w:tcMar>
              <w:top w:w="100" w:type="dxa"/>
              <w:left w:w="100" w:type="dxa"/>
              <w:bottom w:w="100" w:type="dxa"/>
              <w:right w:w="100" w:type="dxa"/>
            </w:tcMar>
          </w:tcPr>
          <w:p w14:paraId="7A62DEC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E0976E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100</w:t>
            </w:r>
          </w:p>
        </w:tc>
      </w:tr>
      <w:tr w:rsidR="00EA3A30" w14:paraId="02CDF84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9FBA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Chapathi 2nos</w:t>
            </w:r>
          </w:p>
        </w:tc>
        <w:tc>
          <w:tcPr>
            <w:tcW w:w="3220" w:type="dxa"/>
            <w:tcMar>
              <w:top w:w="100" w:type="dxa"/>
              <w:left w:w="100" w:type="dxa"/>
              <w:bottom w:w="100" w:type="dxa"/>
              <w:right w:w="100" w:type="dxa"/>
            </w:tcMar>
          </w:tcPr>
          <w:p w14:paraId="4E770D9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851BD0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106</w:t>
            </w:r>
          </w:p>
        </w:tc>
      </w:tr>
      <w:tr w:rsidR="00EA3A30" w14:paraId="6F408C2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ABF3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Coffee</w:t>
            </w:r>
          </w:p>
        </w:tc>
        <w:tc>
          <w:tcPr>
            <w:tcW w:w="3220" w:type="dxa"/>
            <w:tcMar>
              <w:top w:w="100" w:type="dxa"/>
              <w:left w:w="100" w:type="dxa"/>
              <w:bottom w:w="100" w:type="dxa"/>
              <w:right w:w="100" w:type="dxa"/>
            </w:tcMar>
          </w:tcPr>
          <w:p w14:paraId="414691C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B524B64" w14:textId="77777777" w:rsid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45</w:t>
            </w:r>
          </w:p>
          <w:p w14:paraId="2F231099" w14:textId="77777777" w:rsidR="00DA3F53" w:rsidRPr="00DA3F53" w:rsidRDefault="00DA3F53" w:rsidP="00CE1519">
            <w:pPr>
              <w:jc w:val="right"/>
              <w:rPr>
                <w:rFonts w:ascii="Manrope" w:eastAsia="Arial" w:hAnsi="Manrope" w:cs="Arial"/>
                <w:sz w:val="20"/>
                <w:szCs w:val="20"/>
              </w:rPr>
            </w:pPr>
          </w:p>
        </w:tc>
      </w:tr>
      <w:tr w:rsidR="00EA3A30" w14:paraId="523E308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EAF4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Horlicks</w:t>
            </w:r>
          </w:p>
        </w:tc>
        <w:tc>
          <w:tcPr>
            <w:tcW w:w="3220" w:type="dxa"/>
            <w:tcMar>
              <w:top w:w="100" w:type="dxa"/>
              <w:left w:w="100" w:type="dxa"/>
              <w:bottom w:w="100" w:type="dxa"/>
              <w:right w:w="100" w:type="dxa"/>
            </w:tcMar>
          </w:tcPr>
          <w:p w14:paraId="57A8211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809924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578A79A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8400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Tea</w:t>
            </w:r>
          </w:p>
        </w:tc>
        <w:tc>
          <w:tcPr>
            <w:tcW w:w="3220" w:type="dxa"/>
            <w:tcMar>
              <w:top w:w="100" w:type="dxa"/>
              <w:left w:w="100" w:type="dxa"/>
              <w:bottom w:w="100" w:type="dxa"/>
              <w:right w:w="100" w:type="dxa"/>
            </w:tcMar>
          </w:tcPr>
          <w:p w14:paraId="211CFAA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FC79AC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50</w:t>
            </w:r>
          </w:p>
        </w:tc>
      </w:tr>
      <w:tr w:rsidR="00EA3A30" w14:paraId="5BBB5DE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A952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Milk</w:t>
            </w:r>
          </w:p>
        </w:tc>
        <w:tc>
          <w:tcPr>
            <w:tcW w:w="3220" w:type="dxa"/>
            <w:tcMar>
              <w:top w:w="100" w:type="dxa"/>
              <w:left w:w="100" w:type="dxa"/>
              <w:bottom w:w="100" w:type="dxa"/>
              <w:right w:w="100" w:type="dxa"/>
            </w:tcMar>
          </w:tcPr>
          <w:p w14:paraId="71E9A31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B223E4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50</w:t>
            </w:r>
          </w:p>
        </w:tc>
      </w:tr>
      <w:tr w:rsidR="00EA3A30" w14:paraId="59C487B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CD9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32950AEC"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1AD0DD3F"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20FA248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82CE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Saravana Bhavan</w:t>
            </w:r>
          </w:p>
        </w:tc>
        <w:tc>
          <w:tcPr>
            <w:tcW w:w="3220" w:type="dxa"/>
            <w:tcMar>
              <w:top w:w="100" w:type="dxa"/>
              <w:left w:w="100" w:type="dxa"/>
              <w:bottom w:w="100" w:type="dxa"/>
              <w:right w:w="100" w:type="dxa"/>
            </w:tcMar>
          </w:tcPr>
          <w:p w14:paraId="6000AD6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15094DC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66EAFCBF"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77F2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Sambar Vadai 2nos</w:t>
            </w:r>
          </w:p>
        </w:tc>
        <w:tc>
          <w:tcPr>
            <w:tcW w:w="3220" w:type="dxa"/>
            <w:tcMar>
              <w:top w:w="100" w:type="dxa"/>
              <w:left w:w="100" w:type="dxa"/>
              <w:bottom w:w="100" w:type="dxa"/>
              <w:right w:w="100" w:type="dxa"/>
            </w:tcMar>
          </w:tcPr>
          <w:p w14:paraId="32B67CB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DDA9DF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1E184F1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F1A6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Curd Vadai 2nos</w:t>
            </w:r>
          </w:p>
        </w:tc>
        <w:tc>
          <w:tcPr>
            <w:tcW w:w="3220" w:type="dxa"/>
            <w:tcMar>
              <w:top w:w="100" w:type="dxa"/>
              <w:left w:w="100" w:type="dxa"/>
              <w:bottom w:w="100" w:type="dxa"/>
              <w:right w:w="100" w:type="dxa"/>
            </w:tcMar>
          </w:tcPr>
          <w:p w14:paraId="72D5CF2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F78887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104.76</w:t>
            </w:r>
          </w:p>
        </w:tc>
      </w:tr>
      <w:tr w:rsidR="00EA3A30" w14:paraId="5C7CAA6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FFE7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Chapati 2nos</w:t>
            </w:r>
          </w:p>
        </w:tc>
        <w:tc>
          <w:tcPr>
            <w:tcW w:w="3220" w:type="dxa"/>
            <w:tcMar>
              <w:top w:w="100" w:type="dxa"/>
              <w:left w:w="100" w:type="dxa"/>
              <w:bottom w:w="100" w:type="dxa"/>
              <w:right w:w="100" w:type="dxa"/>
            </w:tcMar>
          </w:tcPr>
          <w:p w14:paraId="05F25A3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D7C169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76.19</w:t>
            </w:r>
          </w:p>
        </w:tc>
      </w:tr>
      <w:tr w:rsidR="00EA3A30" w14:paraId="1159E786"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206B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Rice</w:t>
            </w:r>
          </w:p>
        </w:tc>
        <w:tc>
          <w:tcPr>
            <w:tcW w:w="3220" w:type="dxa"/>
            <w:tcMar>
              <w:top w:w="100" w:type="dxa"/>
              <w:left w:w="100" w:type="dxa"/>
              <w:bottom w:w="100" w:type="dxa"/>
              <w:right w:w="100" w:type="dxa"/>
            </w:tcMar>
          </w:tcPr>
          <w:p w14:paraId="23E75C8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DD5E25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80</w:t>
            </w:r>
          </w:p>
        </w:tc>
      </w:tr>
      <w:tr w:rsidR="00EA3A30" w14:paraId="154493B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3BC2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Chapati</w:t>
            </w:r>
          </w:p>
        </w:tc>
        <w:tc>
          <w:tcPr>
            <w:tcW w:w="3220" w:type="dxa"/>
            <w:tcMar>
              <w:top w:w="100" w:type="dxa"/>
              <w:left w:w="100" w:type="dxa"/>
              <w:bottom w:w="100" w:type="dxa"/>
              <w:right w:w="100" w:type="dxa"/>
            </w:tcMar>
          </w:tcPr>
          <w:p w14:paraId="2D25C7A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D6A622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70305D76"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39EA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Idli</w:t>
            </w:r>
          </w:p>
        </w:tc>
        <w:tc>
          <w:tcPr>
            <w:tcW w:w="3220" w:type="dxa"/>
            <w:tcMar>
              <w:top w:w="100" w:type="dxa"/>
              <w:left w:w="100" w:type="dxa"/>
              <w:bottom w:w="100" w:type="dxa"/>
              <w:right w:w="100" w:type="dxa"/>
            </w:tcMar>
          </w:tcPr>
          <w:p w14:paraId="71498DC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DD219B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45</w:t>
            </w:r>
          </w:p>
        </w:tc>
      </w:tr>
      <w:tr w:rsidR="00EA3A30" w14:paraId="7B88684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E609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Poori</w:t>
            </w:r>
          </w:p>
        </w:tc>
        <w:tc>
          <w:tcPr>
            <w:tcW w:w="3220" w:type="dxa"/>
            <w:tcMar>
              <w:top w:w="100" w:type="dxa"/>
              <w:left w:w="100" w:type="dxa"/>
              <w:bottom w:w="100" w:type="dxa"/>
              <w:right w:w="100" w:type="dxa"/>
            </w:tcMar>
          </w:tcPr>
          <w:p w14:paraId="2D4D64D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D2264F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60</w:t>
            </w:r>
          </w:p>
        </w:tc>
      </w:tr>
      <w:tr w:rsidR="00EA3A30" w14:paraId="585CA84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4E14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Dosai</w:t>
            </w:r>
          </w:p>
        </w:tc>
        <w:tc>
          <w:tcPr>
            <w:tcW w:w="3220" w:type="dxa"/>
            <w:tcMar>
              <w:top w:w="100" w:type="dxa"/>
              <w:left w:w="100" w:type="dxa"/>
              <w:bottom w:w="100" w:type="dxa"/>
              <w:right w:w="100" w:type="dxa"/>
            </w:tcMar>
          </w:tcPr>
          <w:p w14:paraId="2B1436B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182F77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75</w:t>
            </w:r>
          </w:p>
        </w:tc>
      </w:tr>
      <w:tr w:rsidR="00EA3A30" w14:paraId="6B31499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FDAD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Masala Dosai</w:t>
            </w:r>
          </w:p>
        </w:tc>
        <w:tc>
          <w:tcPr>
            <w:tcW w:w="3220" w:type="dxa"/>
            <w:tcMar>
              <w:top w:w="100" w:type="dxa"/>
              <w:left w:w="100" w:type="dxa"/>
              <w:bottom w:w="100" w:type="dxa"/>
              <w:right w:w="100" w:type="dxa"/>
            </w:tcMar>
          </w:tcPr>
          <w:p w14:paraId="766C704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91B665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30AFA40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195C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Coffee</w:t>
            </w:r>
          </w:p>
        </w:tc>
        <w:tc>
          <w:tcPr>
            <w:tcW w:w="3220" w:type="dxa"/>
            <w:tcMar>
              <w:top w:w="100" w:type="dxa"/>
              <w:left w:w="100" w:type="dxa"/>
              <w:bottom w:w="100" w:type="dxa"/>
              <w:right w:w="100" w:type="dxa"/>
            </w:tcMar>
          </w:tcPr>
          <w:p w14:paraId="553BBE7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005FC5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60</w:t>
            </w:r>
          </w:p>
        </w:tc>
      </w:tr>
      <w:tr w:rsidR="00EA3A30" w14:paraId="0768E28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3659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Dosa</w:t>
            </w:r>
          </w:p>
        </w:tc>
        <w:tc>
          <w:tcPr>
            <w:tcW w:w="3220" w:type="dxa"/>
            <w:tcMar>
              <w:top w:w="100" w:type="dxa"/>
              <w:left w:w="100" w:type="dxa"/>
              <w:bottom w:w="100" w:type="dxa"/>
              <w:right w:w="100" w:type="dxa"/>
            </w:tcMar>
          </w:tcPr>
          <w:p w14:paraId="17CD710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F7505B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70</w:t>
            </w:r>
          </w:p>
        </w:tc>
      </w:tr>
      <w:tr w:rsidR="00EA3A30" w14:paraId="77D13B80" w14:textId="77777777" w:rsidTr="00194836">
        <w:trPr>
          <w:trHeight w:val="42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5F1A2"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0DD3C95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10DFE14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22C3316B" w14:textId="77777777" w:rsidTr="00194836">
        <w:trPr>
          <w:trHeight w:val="42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2E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A2B Veg</w:t>
            </w:r>
          </w:p>
        </w:tc>
        <w:tc>
          <w:tcPr>
            <w:tcW w:w="3220" w:type="dxa"/>
            <w:tcMar>
              <w:top w:w="100" w:type="dxa"/>
              <w:left w:w="100" w:type="dxa"/>
              <w:bottom w:w="100" w:type="dxa"/>
              <w:right w:w="100" w:type="dxa"/>
            </w:tcMar>
          </w:tcPr>
          <w:p w14:paraId="497DC270"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78990E36"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DD0E70F"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B9CD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Mini Idly</w:t>
            </w:r>
          </w:p>
        </w:tc>
        <w:tc>
          <w:tcPr>
            <w:tcW w:w="3220" w:type="dxa"/>
            <w:tcMar>
              <w:top w:w="100" w:type="dxa"/>
              <w:left w:w="100" w:type="dxa"/>
              <w:bottom w:w="100" w:type="dxa"/>
              <w:right w:w="100" w:type="dxa"/>
            </w:tcMar>
          </w:tcPr>
          <w:p w14:paraId="30CC4B6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874A45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120</w:t>
            </w:r>
          </w:p>
        </w:tc>
      </w:tr>
      <w:tr w:rsidR="00EA3A30" w14:paraId="31F6487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FB4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Sambar Idly</w:t>
            </w:r>
          </w:p>
        </w:tc>
        <w:tc>
          <w:tcPr>
            <w:tcW w:w="3220" w:type="dxa"/>
            <w:tcMar>
              <w:top w:w="100" w:type="dxa"/>
              <w:left w:w="100" w:type="dxa"/>
              <w:bottom w:w="100" w:type="dxa"/>
              <w:right w:w="100" w:type="dxa"/>
            </w:tcMar>
          </w:tcPr>
          <w:p w14:paraId="28816C1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81BEA4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6DB7D48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6749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Masala Dosai</w:t>
            </w:r>
          </w:p>
        </w:tc>
        <w:tc>
          <w:tcPr>
            <w:tcW w:w="3220" w:type="dxa"/>
            <w:tcMar>
              <w:top w:w="100" w:type="dxa"/>
              <w:left w:w="100" w:type="dxa"/>
              <w:bottom w:w="100" w:type="dxa"/>
              <w:right w:w="100" w:type="dxa"/>
            </w:tcMar>
          </w:tcPr>
          <w:p w14:paraId="39F4892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53E2FA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130</w:t>
            </w:r>
          </w:p>
        </w:tc>
      </w:tr>
      <w:tr w:rsidR="00EA3A30" w14:paraId="6587D53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0AFA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Onion Dosai</w:t>
            </w:r>
          </w:p>
        </w:tc>
        <w:tc>
          <w:tcPr>
            <w:tcW w:w="3220" w:type="dxa"/>
            <w:tcMar>
              <w:top w:w="100" w:type="dxa"/>
              <w:left w:w="100" w:type="dxa"/>
              <w:bottom w:w="100" w:type="dxa"/>
              <w:right w:w="100" w:type="dxa"/>
            </w:tcMar>
          </w:tcPr>
          <w:p w14:paraId="58409D6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1E411B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130</w:t>
            </w:r>
          </w:p>
        </w:tc>
      </w:tr>
      <w:tr w:rsidR="00EA3A30" w14:paraId="0CB15611"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BB35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Poori Masala</w:t>
            </w:r>
          </w:p>
        </w:tc>
        <w:tc>
          <w:tcPr>
            <w:tcW w:w="3220" w:type="dxa"/>
            <w:tcMar>
              <w:top w:w="100" w:type="dxa"/>
              <w:left w:w="100" w:type="dxa"/>
              <w:bottom w:w="100" w:type="dxa"/>
              <w:right w:w="100" w:type="dxa"/>
            </w:tcMar>
          </w:tcPr>
          <w:p w14:paraId="06EBDCF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188805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105</w:t>
            </w:r>
          </w:p>
        </w:tc>
      </w:tr>
      <w:tr w:rsidR="00EA3A30" w14:paraId="21FC719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F7B5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Rava Kitchadi</w:t>
            </w:r>
          </w:p>
        </w:tc>
        <w:tc>
          <w:tcPr>
            <w:tcW w:w="3220" w:type="dxa"/>
            <w:tcMar>
              <w:top w:w="100" w:type="dxa"/>
              <w:left w:w="100" w:type="dxa"/>
              <w:bottom w:w="100" w:type="dxa"/>
              <w:right w:w="100" w:type="dxa"/>
            </w:tcMar>
          </w:tcPr>
          <w:p w14:paraId="406B255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984AD6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4488F45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E009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Medhu Vadai</w:t>
            </w:r>
          </w:p>
        </w:tc>
        <w:tc>
          <w:tcPr>
            <w:tcW w:w="3220" w:type="dxa"/>
            <w:tcMar>
              <w:top w:w="100" w:type="dxa"/>
              <w:left w:w="100" w:type="dxa"/>
              <w:bottom w:w="100" w:type="dxa"/>
              <w:right w:w="100" w:type="dxa"/>
            </w:tcMar>
          </w:tcPr>
          <w:p w14:paraId="0489D28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65DB8D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60</w:t>
            </w:r>
          </w:p>
        </w:tc>
      </w:tr>
      <w:tr w:rsidR="00EA3A30" w14:paraId="2AD09B8F"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3489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Sambar Vadai-1 Pc</w:t>
            </w:r>
          </w:p>
        </w:tc>
        <w:tc>
          <w:tcPr>
            <w:tcW w:w="3220" w:type="dxa"/>
            <w:tcMar>
              <w:top w:w="100" w:type="dxa"/>
              <w:left w:w="100" w:type="dxa"/>
              <w:bottom w:w="100" w:type="dxa"/>
              <w:right w:w="100" w:type="dxa"/>
            </w:tcMar>
          </w:tcPr>
          <w:p w14:paraId="5FD564A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8846984" w14:textId="77777777" w:rsidR="00DA3F53" w:rsidRPr="00DA3F53" w:rsidRDefault="00000000" w:rsidP="00CE1519">
            <w:pPr>
              <w:pBdr>
                <w:top w:val="nil"/>
                <w:left w:val="nil"/>
                <w:bottom w:val="nil"/>
                <w:right w:val="nil"/>
                <w:between w:val="nil"/>
              </w:pBdr>
              <w:tabs>
                <w:tab w:val="center" w:pos="2512"/>
                <w:tab w:val="right" w:pos="5025"/>
              </w:tabs>
              <w:rPr>
                <w:rFonts w:ascii="Manrope" w:eastAsia="Arial" w:hAnsi="Manrope" w:cs="Arial"/>
                <w:sz w:val="20"/>
                <w:szCs w:val="20"/>
              </w:rPr>
            </w:pPr>
            <w:r>
              <w:rPr>
                <w:rFonts w:ascii="Manrope" w:eastAsia="Arial" w:hAnsi="Manrope" w:cs="Arial"/>
                <w:sz w:val="20"/>
                <w:szCs w:val="20"/>
              </w:rPr>
              <w:tab/>
            </w:r>
            <w:r w:rsidRPr="00DA3F53">
              <w:rPr>
                <w:rFonts w:ascii="Manrope" w:eastAsia="Arial" w:hAnsi="Manrope" w:cs="Arial"/>
                <w:sz w:val="20"/>
                <w:szCs w:val="20"/>
              </w:rPr>
              <w:t>80</w:t>
            </w:r>
            <w:r>
              <w:rPr>
                <w:rFonts w:ascii="Manrope" w:eastAsia="Arial" w:hAnsi="Manrope" w:cs="Arial"/>
                <w:sz w:val="20"/>
                <w:szCs w:val="20"/>
              </w:rPr>
              <w:tab/>
            </w:r>
          </w:p>
        </w:tc>
      </w:tr>
      <w:tr w:rsidR="00EA3A30" w14:paraId="6B1CDB8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C960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5244D659"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35DFF092"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2F55FB1"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E45EC"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p w14:paraId="1D6D490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Shree Mithai</w:t>
            </w:r>
          </w:p>
        </w:tc>
        <w:tc>
          <w:tcPr>
            <w:tcW w:w="3220" w:type="dxa"/>
            <w:tcMar>
              <w:top w:w="100" w:type="dxa"/>
              <w:left w:w="100" w:type="dxa"/>
              <w:bottom w:w="100" w:type="dxa"/>
              <w:right w:w="100" w:type="dxa"/>
            </w:tcMar>
          </w:tcPr>
          <w:p w14:paraId="0497404D"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398A8AA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42A8C0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4BFE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Samosa</w:t>
            </w:r>
          </w:p>
        </w:tc>
        <w:tc>
          <w:tcPr>
            <w:tcW w:w="3220" w:type="dxa"/>
            <w:tcMar>
              <w:top w:w="100" w:type="dxa"/>
              <w:left w:w="100" w:type="dxa"/>
              <w:bottom w:w="100" w:type="dxa"/>
              <w:right w:w="100" w:type="dxa"/>
            </w:tcMar>
          </w:tcPr>
          <w:p w14:paraId="3623AA8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1520F8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58</w:t>
            </w:r>
          </w:p>
        </w:tc>
      </w:tr>
      <w:tr w:rsidR="00EA3A30" w14:paraId="3D87718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9D3A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Butter Muruku</w:t>
            </w:r>
          </w:p>
        </w:tc>
        <w:tc>
          <w:tcPr>
            <w:tcW w:w="3220" w:type="dxa"/>
            <w:tcMar>
              <w:top w:w="100" w:type="dxa"/>
              <w:left w:w="100" w:type="dxa"/>
              <w:bottom w:w="100" w:type="dxa"/>
              <w:right w:w="100" w:type="dxa"/>
            </w:tcMar>
          </w:tcPr>
          <w:p w14:paraId="0E49D74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1D5AE2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130</w:t>
            </w:r>
          </w:p>
        </w:tc>
      </w:tr>
      <w:tr w:rsidR="00EA3A30" w14:paraId="56F8487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A191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Salted Potato Chips</w:t>
            </w:r>
          </w:p>
        </w:tc>
        <w:tc>
          <w:tcPr>
            <w:tcW w:w="3220" w:type="dxa"/>
            <w:tcMar>
              <w:top w:w="100" w:type="dxa"/>
              <w:left w:w="100" w:type="dxa"/>
              <w:bottom w:w="100" w:type="dxa"/>
              <w:right w:w="100" w:type="dxa"/>
            </w:tcMar>
          </w:tcPr>
          <w:p w14:paraId="544135C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4BA37B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68</w:t>
            </w:r>
          </w:p>
        </w:tc>
      </w:tr>
      <w:tr w:rsidR="00EA3A30" w14:paraId="7C398CB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FCC2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Dal Kachori</w:t>
            </w:r>
          </w:p>
        </w:tc>
        <w:tc>
          <w:tcPr>
            <w:tcW w:w="3220" w:type="dxa"/>
            <w:tcMar>
              <w:top w:w="100" w:type="dxa"/>
              <w:left w:w="100" w:type="dxa"/>
              <w:bottom w:w="100" w:type="dxa"/>
              <w:right w:w="100" w:type="dxa"/>
            </w:tcMar>
          </w:tcPr>
          <w:p w14:paraId="2948ABD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3F6557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58</w:t>
            </w:r>
          </w:p>
        </w:tc>
      </w:tr>
      <w:tr w:rsidR="00EA3A30" w14:paraId="338AB9A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77A0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Ribbon Muruku</w:t>
            </w:r>
          </w:p>
        </w:tc>
        <w:tc>
          <w:tcPr>
            <w:tcW w:w="3220" w:type="dxa"/>
            <w:tcMar>
              <w:top w:w="100" w:type="dxa"/>
              <w:left w:w="100" w:type="dxa"/>
              <w:bottom w:w="100" w:type="dxa"/>
              <w:right w:w="100" w:type="dxa"/>
            </w:tcMar>
          </w:tcPr>
          <w:p w14:paraId="5371580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E49E2B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90</w:t>
            </w:r>
          </w:p>
        </w:tc>
      </w:tr>
      <w:tr w:rsidR="00EA3A30" w14:paraId="16D2CADF"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1B1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Salted Triangle Puff</w:t>
            </w:r>
          </w:p>
        </w:tc>
        <w:tc>
          <w:tcPr>
            <w:tcW w:w="3220" w:type="dxa"/>
            <w:tcMar>
              <w:top w:w="100" w:type="dxa"/>
              <w:left w:w="100" w:type="dxa"/>
              <w:bottom w:w="100" w:type="dxa"/>
              <w:right w:w="100" w:type="dxa"/>
            </w:tcMar>
          </w:tcPr>
          <w:p w14:paraId="27D5CA6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FC36A5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59</w:t>
            </w:r>
          </w:p>
        </w:tc>
      </w:tr>
      <w:tr w:rsidR="00EA3A30" w14:paraId="7DD36C8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82E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Vegetable Spring Roll</w:t>
            </w:r>
          </w:p>
        </w:tc>
        <w:tc>
          <w:tcPr>
            <w:tcW w:w="3220" w:type="dxa"/>
            <w:tcMar>
              <w:top w:w="100" w:type="dxa"/>
              <w:left w:w="100" w:type="dxa"/>
              <w:bottom w:w="100" w:type="dxa"/>
              <w:right w:w="100" w:type="dxa"/>
            </w:tcMar>
          </w:tcPr>
          <w:p w14:paraId="145308F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08AF48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54</w:t>
            </w:r>
          </w:p>
        </w:tc>
      </w:tr>
      <w:tr w:rsidR="00EA3A30" w14:paraId="52DE521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76B8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Pani Poori</w:t>
            </w:r>
          </w:p>
        </w:tc>
        <w:tc>
          <w:tcPr>
            <w:tcW w:w="3220" w:type="dxa"/>
            <w:tcMar>
              <w:top w:w="100" w:type="dxa"/>
              <w:left w:w="100" w:type="dxa"/>
              <w:bottom w:w="100" w:type="dxa"/>
              <w:right w:w="100" w:type="dxa"/>
            </w:tcMar>
          </w:tcPr>
          <w:p w14:paraId="58E611C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D46094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61</w:t>
            </w:r>
          </w:p>
        </w:tc>
      </w:tr>
      <w:tr w:rsidR="00EA3A30" w14:paraId="5A10C6B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014C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Pav Bhaji</w:t>
            </w:r>
          </w:p>
        </w:tc>
        <w:tc>
          <w:tcPr>
            <w:tcW w:w="3220" w:type="dxa"/>
            <w:tcMar>
              <w:top w:w="100" w:type="dxa"/>
              <w:left w:w="100" w:type="dxa"/>
              <w:bottom w:w="100" w:type="dxa"/>
              <w:right w:w="100" w:type="dxa"/>
            </w:tcMar>
          </w:tcPr>
          <w:p w14:paraId="3C29B04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65D083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125</w:t>
            </w:r>
          </w:p>
        </w:tc>
      </w:tr>
      <w:tr w:rsidR="00EA3A30" w14:paraId="57A197F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48F8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Bhel Poori</w:t>
            </w:r>
          </w:p>
        </w:tc>
        <w:tc>
          <w:tcPr>
            <w:tcW w:w="3220" w:type="dxa"/>
            <w:tcMar>
              <w:top w:w="100" w:type="dxa"/>
              <w:left w:w="100" w:type="dxa"/>
              <w:bottom w:w="100" w:type="dxa"/>
              <w:right w:w="100" w:type="dxa"/>
            </w:tcMar>
          </w:tcPr>
          <w:p w14:paraId="5422421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14D903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80</w:t>
            </w:r>
          </w:p>
        </w:tc>
      </w:tr>
      <w:tr w:rsidR="00EA3A30" w14:paraId="4415B56B"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DBB5"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2BACAE0F"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1A9E404E"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628D6F3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DB5D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Manoj Bhavan Veg Restaurant</w:t>
            </w:r>
          </w:p>
        </w:tc>
        <w:tc>
          <w:tcPr>
            <w:tcW w:w="3220" w:type="dxa"/>
            <w:tcMar>
              <w:top w:w="100" w:type="dxa"/>
              <w:left w:w="100" w:type="dxa"/>
              <w:bottom w:w="100" w:type="dxa"/>
              <w:right w:w="100" w:type="dxa"/>
            </w:tcMar>
          </w:tcPr>
          <w:p w14:paraId="4795EF7E"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5E118E50"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02753CBB"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0C79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Vegetable Spring Rolls</w:t>
            </w:r>
          </w:p>
        </w:tc>
        <w:tc>
          <w:tcPr>
            <w:tcW w:w="3220" w:type="dxa"/>
            <w:tcMar>
              <w:top w:w="100" w:type="dxa"/>
              <w:left w:w="100" w:type="dxa"/>
              <w:bottom w:w="100" w:type="dxa"/>
              <w:right w:w="100" w:type="dxa"/>
            </w:tcMar>
          </w:tcPr>
          <w:p w14:paraId="3E256BD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CA78A6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188.5</w:t>
            </w:r>
          </w:p>
        </w:tc>
      </w:tr>
      <w:tr w:rsidR="00EA3A30" w14:paraId="08E075B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784F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Gobi Manchurian Dry</w:t>
            </w:r>
          </w:p>
        </w:tc>
        <w:tc>
          <w:tcPr>
            <w:tcW w:w="3220" w:type="dxa"/>
            <w:tcMar>
              <w:top w:w="100" w:type="dxa"/>
              <w:left w:w="100" w:type="dxa"/>
              <w:bottom w:w="100" w:type="dxa"/>
              <w:right w:w="100" w:type="dxa"/>
            </w:tcMar>
          </w:tcPr>
          <w:p w14:paraId="43A49F9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D8B6CF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240.5</w:t>
            </w:r>
          </w:p>
        </w:tc>
      </w:tr>
      <w:tr w:rsidR="00EA3A30" w14:paraId="0D9DB4C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168A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Honey Chilli Paneer</w:t>
            </w:r>
          </w:p>
        </w:tc>
        <w:tc>
          <w:tcPr>
            <w:tcW w:w="3220" w:type="dxa"/>
            <w:tcMar>
              <w:top w:w="100" w:type="dxa"/>
              <w:left w:w="100" w:type="dxa"/>
              <w:bottom w:w="100" w:type="dxa"/>
              <w:right w:w="100" w:type="dxa"/>
            </w:tcMar>
          </w:tcPr>
          <w:p w14:paraId="04E8300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A8724D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299</w:t>
            </w:r>
          </w:p>
        </w:tc>
      </w:tr>
      <w:tr w:rsidR="00EA3A30" w14:paraId="38AB047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C501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Sambar Idly</w:t>
            </w:r>
          </w:p>
        </w:tc>
        <w:tc>
          <w:tcPr>
            <w:tcW w:w="3220" w:type="dxa"/>
            <w:tcMar>
              <w:top w:w="100" w:type="dxa"/>
              <w:left w:w="100" w:type="dxa"/>
              <w:bottom w:w="100" w:type="dxa"/>
              <w:right w:w="100" w:type="dxa"/>
            </w:tcMar>
          </w:tcPr>
          <w:p w14:paraId="1D09657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C872BE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91</w:t>
            </w:r>
          </w:p>
        </w:tc>
      </w:tr>
      <w:tr w:rsidR="00EA3A30" w14:paraId="4112FF3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65B9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Parotta Kurma</w:t>
            </w:r>
          </w:p>
        </w:tc>
        <w:tc>
          <w:tcPr>
            <w:tcW w:w="3220" w:type="dxa"/>
            <w:tcMar>
              <w:top w:w="100" w:type="dxa"/>
              <w:left w:w="100" w:type="dxa"/>
              <w:bottom w:w="100" w:type="dxa"/>
              <w:right w:w="100" w:type="dxa"/>
            </w:tcMar>
          </w:tcPr>
          <w:p w14:paraId="2185537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2E0471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91</w:t>
            </w:r>
          </w:p>
        </w:tc>
      </w:tr>
      <w:tr w:rsidR="00EA3A30" w14:paraId="44687A9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4AE2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Channa Bhatura</w:t>
            </w:r>
          </w:p>
        </w:tc>
        <w:tc>
          <w:tcPr>
            <w:tcW w:w="3220" w:type="dxa"/>
            <w:tcMar>
              <w:top w:w="100" w:type="dxa"/>
              <w:left w:w="100" w:type="dxa"/>
              <w:bottom w:w="100" w:type="dxa"/>
              <w:right w:w="100" w:type="dxa"/>
            </w:tcMar>
          </w:tcPr>
          <w:p w14:paraId="4A28EBB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EE7F9D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130</w:t>
            </w:r>
          </w:p>
        </w:tc>
      </w:tr>
      <w:tr w:rsidR="00EA3A30" w14:paraId="498B086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378E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Kaikari Kothu Parotta</w:t>
            </w:r>
          </w:p>
        </w:tc>
        <w:tc>
          <w:tcPr>
            <w:tcW w:w="3220" w:type="dxa"/>
            <w:tcMar>
              <w:top w:w="100" w:type="dxa"/>
              <w:left w:w="100" w:type="dxa"/>
              <w:bottom w:w="100" w:type="dxa"/>
              <w:right w:w="100" w:type="dxa"/>
            </w:tcMar>
          </w:tcPr>
          <w:p w14:paraId="0CB2EAE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6EB3CD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156</w:t>
            </w:r>
          </w:p>
        </w:tc>
      </w:tr>
      <w:tr w:rsidR="00EA3A30" w14:paraId="29E5B5FB"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D7B7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Chilli Parotta</w:t>
            </w:r>
          </w:p>
        </w:tc>
        <w:tc>
          <w:tcPr>
            <w:tcW w:w="3220" w:type="dxa"/>
            <w:tcMar>
              <w:top w:w="100" w:type="dxa"/>
              <w:left w:w="100" w:type="dxa"/>
              <w:bottom w:w="100" w:type="dxa"/>
              <w:right w:w="100" w:type="dxa"/>
            </w:tcMar>
          </w:tcPr>
          <w:p w14:paraId="6706FC6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20D78F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62.5</w:t>
            </w:r>
          </w:p>
        </w:tc>
      </w:tr>
      <w:tr w:rsidR="00EA3A30" w14:paraId="0580DE7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31E65"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7D31FC14"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01A080F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002714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9D4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Burger King</w:t>
            </w:r>
          </w:p>
        </w:tc>
        <w:tc>
          <w:tcPr>
            <w:tcW w:w="3220" w:type="dxa"/>
            <w:tcMar>
              <w:top w:w="100" w:type="dxa"/>
              <w:left w:w="100" w:type="dxa"/>
              <w:bottom w:w="100" w:type="dxa"/>
              <w:right w:w="100" w:type="dxa"/>
            </w:tcMar>
          </w:tcPr>
          <w:p w14:paraId="7FB84DF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5C930A6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71C450D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0673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Veggie Strips(5 Pcs)</w:t>
            </w:r>
          </w:p>
        </w:tc>
        <w:tc>
          <w:tcPr>
            <w:tcW w:w="3220" w:type="dxa"/>
            <w:tcMar>
              <w:top w:w="100" w:type="dxa"/>
              <w:left w:w="100" w:type="dxa"/>
              <w:bottom w:w="100" w:type="dxa"/>
              <w:right w:w="100" w:type="dxa"/>
            </w:tcMar>
          </w:tcPr>
          <w:p w14:paraId="184397B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41F59C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49</w:t>
            </w:r>
          </w:p>
        </w:tc>
      </w:tr>
      <w:tr w:rsidR="00EA3A30" w14:paraId="411FC42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EBD8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King Fries</w:t>
            </w:r>
          </w:p>
        </w:tc>
        <w:tc>
          <w:tcPr>
            <w:tcW w:w="3220" w:type="dxa"/>
            <w:tcMar>
              <w:top w:w="100" w:type="dxa"/>
              <w:left w:w="100" w:type="dxa"/>
              <w:bottom w:w="100" w:type="dxa"/>
              <w:right w:w="100" w:type="dxa"/>
            </w:tcMar>
          </w:tcPr>
          <w:p w14:paraId="3498862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A6072C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119</w:t>
            </w:r>
          </w:p>
        </w:tc>
      </w:tr>
      <w:tr w:rsidR="00EA3A30" w14:paraId="665890A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5358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Cheesy Fries</w:t>
            </w:r>
          </w:p>
        </w:tc>
        <w:tc>
          <w:tcPr>
            <w:tcW w:w="3220" w:type="dxa"/>
            <w:tcMar>
              <w:top w:w="100" w:type="dxa"/>
              <w:left w:w="100" w:type="dxa"/>
              <w:bottom w:w="100" w:type="dxa"/>
              <w:right w:w="100" w:type="dxa"/>
            </w:tcMar>
          </w:tcPr>
          <w:p w14:paraId="14D2833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AFF7C8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139</w:t>
            </w:r>
          </w:p>
        </w:tc>
      </w:tr>
      <w:tr w:rsidR="00EA3A30" w14:paraId="77BDFC0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1E8D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Chocolate Thick Shake</w:t>
            </w:r>
          </w:p>
        </w:tc>
        <w:tc>
          <w:tcPr>
            <w:tcW w:w="3220" w:type="dxa"/>
            <w:tcMar>
              <w:top w:w="100" w:type="dxa"/>
              <w:left w:w="100" w:type="dxa"/>
              <w:bottom w:w="100" w:type="dxa"/>
              <w:right w:w="100" w:type="dxa"/>
            </w:tcMar>
          </w:tcPr>
          <w:p w14:paraId="3A3FB88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9972D9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159</w:t>
            </w:r>
          </w:p>
        </w:tc>
      </w:tr>
      <w:tr w:rsidR="00EA3A30" w14:paraId="2F0F734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C5D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 Whopper + Veg Whopper</w:t>
            </w:r>
          </w:p>
        </w:tc>
        <w:tc>
          <w:tcPr>
            <w:tcW w:w="3220" w:type="dxa"/>
            <w:tcMar>
              <w:top w:w="100" w:type="dxa"/>
              <w:left w:w="100" w:type="dxa"/>
              <w:bottom w:w="100" w:type="dxa"/>
              <w:right w:w="100" w:type="dxa"/>
            </w:tcMar>
          </w:tcPr>
          <w:p w14:paraId="57051B4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9F45FE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338</w:t>
            </w:r>
          </w:p>
        </w:tc>
      </w:tr>
      <w:tr w:rsidR="00EA3A30" w14:paraId="16E519E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6A00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 Whopper with Cheese</w:t>
            </w:r>
          </w:p>
        </w:tc>
        <w:tc>
          <w:tcPr>
            <w:tcW w:w="3220" w:type="dxa"/>
            <w:tcMar>
              <w:top w:w="100" w:type="dxa"/>
              <w:left w:w="100" w:type="dxa"/>
              <w:bottom w:w="100" w:type="dxa"/>
              <w:right w:w="100" w:type="dxa"/>
            </w:tcMar>
          </w:tcPr>
          <w:p w14:paraId="24F6AEB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69AACD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198</w:t>
            </w:r>
          </w:p>
        </w:tc>
      </w:tr>
      <w:tr w:rsidR="00EA3A30" w14:paraId="79E268B1"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EB6E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2 Lite Whopper Jr Chicken + 1 King Fries+ 1 Chicken Fries</w:t>
            </w:r>
          </w:p>
        </w:tc>
        <w:tc>
          <w:tcPr>
            <w:tcW w:w="3220" w:type="dxa"/>
            <w:tcMar>
              <w:top w:w="100" w:type="dxa"/>
              <w:left w:w="100" w:type="dxa"/>
              <w:bottom w:w="100" w:type="dxa"/>
              <w:right w:w="100" w:type="dxa"/>
            </w:tcMar>
          </w:tcPr>
          <w:p w14:paraId="2B5BF13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0142C73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476</w:t>
            </w:r>
          </w:p>
        </w:tc>
      </w:tr>
      <w:tr w:rsidR="00EA3A30" w14:paraId="05D9C1B6"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3FF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Whopper + Chicken Whopper</w:t>
            </w:r>
          </w:p>
        </w:tc>
        <w:tc>
          <w:tcPr>
            <w:tcW w:w="3220" w:type="dxa"/>
            <w:tcMar>
              <w:top w:w="100" w:type="dxa"/>
              <w:left w:w="100" w:type="dxa"/>
              <w:bottom w:w="100" w:type="dxa"/>
              <w:right w:w="100" w:type="dxa"/>
            </w:tcMar>
          </w:tcPr>
          <w:p w14:paraId="45BDE13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2076BA6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398</w:t>
            </w:r>
          </w:p>
        </w:tc>
      </w:tr>
      <w:tr w:rsidR="00EA3A30" w14:paraId="7368FCC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910C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Boneless Wings Large</w:t>
            </w:r>
          </w:p>
        </w:tc>
        <w:tc>
          <w:tcPr>
            <w:tcW w:w="3220" w:type="dxa"/>
            <w:tcMar>
              <w:top w:w="100" w:type="dxa"/>
              <w:left w:w="100" w:type="dxa"/>
              <w:bottom w:w="100" w:type="dxa"/>
              <w:right w:w="100" w:type="dxa"/>
            </w:tcMar>
          </w:tcPr>
          <w:p w14:paraId="413460F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11793EC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249</w:t>
            </w:r>
          </w:p>
        </w:tc>
      </w:tr>
      <w:tr w:rsidR="00EA3A30" w14:paraId="1F87A9C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54A0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Mutton Whopper Double Patty</w:t>
            </w:r>
          </w:p>
        </w:tc>
        <w:tc>
          <w:tcPr>
            <w:tcW w:w="3220" w:type="dxa"/>
            <w:tcMar>
              <w:top w:w="100" w:type="dxa"/>
              <w:left w:w="100" w:type="dxa"/>
              <w:bottom w:w="100" w:type="dxa"/>
              <w:right w:w="100" w:type="dxa"/>
            </w:tcMar>
          </w:tcPr>
          <w:p w14:paraId="4EE51D1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469A10E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389</w:t>
            </w:r>
          </w:p>
        </w:tc>
      </w:tr>
      <w:tr w:rsidR="00EA3A30" w14:paraId="32B158B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885F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Whopper with Cheese</w:t>
            </w:r>
          </w:p>
        </w:tc>
        <w:tc>
          <w:tcPr>
            <w:tcW w:w="3220" w:type="dxa"/>
            <w:tcMar>
              <w:top w:w="100" w:type="dxa"/>
              <w:left w:w="100" w:type="dxa"/>
              <w:bottom w:w="100" w:type="dxa"/>
              <w:right w:w="100" w:type="dxa"/>
            </w:tcMar>
          </w:tcPr>
          <w:p w14:paraId="3A89272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3AB0FB9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219</w:t>
            </w:r>
          </w:p>
        </w:tc>
      </w:tr>
      <w:tr w:rsidR="00EA3A30" w14:paraId="51C2B4F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5B53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6826743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264575BE"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3AE6951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64C3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KFC</w:t>
            </w:r>
          </w:p>
        </w:tc>
        <w:tc>
          <w:tcPr>
            <w:tcW w:w="3220" w:type="dxa"/>
            <w:tcMar>
              <w:top w:w="100" w:type="dxa"/>
              <w:left w:w="100" w:type="dxa"/>
              <w:bottom w:w="100" w:type="dxa"/>
              <w:right w:w="100" w:type="dxa"/>
            </w:tcMar>
          </w:tcPr>
          <w:p w14:paraId="47C7A37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50D5F360"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71A7A5B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2B72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 Biryani Bucket</w:t>
            </w:r>
          </w:p>
        </w:tc>
        <w:tc>
          <w:tcPr>
            <w:tcW w:w="3220" w:type="dxa"/>
            <w:tcMar>
              <w:top w:w="100" w:type="dxa"/>
              <w:left w:w="100" w:type="dxa"/>
              <w:bottom w:w="100" w:type="dxa"/>
              <w:right w:w="100" w:type="dxa"/>
            </w:tcMar>
          </w:tcPr>
          <w:p w14:paraId="0C69093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492753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188</w:t>
            </w:r>
          </w:p>
        </w:tc>
      </w:tr>
      <w:tr w:rsidR="00EA3A30" w14:paraId="5C82176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CEBB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 X Veg Krisper Burgers</w:t>
            </w:r>
          </w:p>
        </w:tc>
        <w:tc>
          <w:tcPr>
            <w:tcW w:w="3220" w:type="dxa"/>
            <w:tcMar>
              <w:top w:w="100" w:type="dxa"/>
              <w:left w:w="100" w:type="dxa"/>
              <w:bottom w:w="100" w:type="dxa"/>
              <w:right w:w="100" w:type="dxa"/>
            </w:tcMar>
          </w:tcPr>
          <w:p w14:paraId="043BB91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238EA5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159</w:t>
            </w:r>
          </w:p>
        </w:tc>
      </w:tr>
      <w:tr w:rsidR="00EA3A30" w14:paraId="7369F28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83BB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 X Veg Krispers Burger Meal</w:t>
            </w:r>
          </w:p>
        </w:tc>
        <w:tc>
          <w:tcPr>
            <w:tcW w:w="3220" w:type="dxa"/>
            <w:tcMar>
              <w:top w:w="100" w:type="dxa"/>
              <w:left w:w="100" w:type="dxa"/>
              <w:bottom w:w="100" w:type="dxa"/>
              <w:right w:w="100" w:type="dxa"/>
            </w:tcMar>
          </w:tcPr>
          <w:p w14:paraId="6DA8750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29FB18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269</w:t>
            </w:r>
          </w:p>
        </w:tc>
      </w:tr>
      <w:tr w:rsidR="00EA3A30" w14:paraId="7CC0B9F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A6D0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Chocolate Lava Cake</w:t>
            </w:r>
          </w:p>
        </w:tc>
        <w:tc>
          <w:tcPr>
            <w:tcW w:w="3220" w:type="dxa"/>
            <w:tcMar>
              <w:top w:w="100" w:type="dxa"/>
              <w:left w:w="100" w:type="dxa"/>
              <w:bottom w:w="100" w:type="dxa"/>
              <w:right w:w="100" w:type="dxa"/>
            </w:tcMar>
          </w:tcPr>
          <w:p w14:paraId="538577B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24F717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109</w:t>
            </w:r>
          </w:p>
        </w:tc>
      </w:tr>
      <w:tr w:rsidR="00EA3A30" w14:paraId="638E5CD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B53D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Large French Fries</w:t>
            </w:r>
          </w:p>
        </w:tc>
        <w:tc>
          <w:tcPr>
            <w:tcW w:w="3220" w:type="dxa"/>
            <w:tcMar>
              <w:top w:w="100" w:type="dxa"/>
              <w:left w:w="100" w:type="dxa"/>
              <w:bottom w:w="100" w:type="dxa"/>
              <w:right w:w="100" w:type="dxa"/>
            </w:tcMar>
          </w:tcPr>
          <w:p w14:paraId="2FBBEC3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761F20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120</w:t>
            </w:r>
          </w:p>
        </w:tc>
      </w:tr>
      <w:tr w:rsidR="00EA3A30" w14:paraId="5E3299B6"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C98B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French Fries -Medium</w:t>
            </w:r>
          </w:p>
        </w:tc>
        <w:tc>
          <w:tcPr>
            <w:tcW w:w="3220" w:type="dxa"/>
            <w:tcMar>
              <w:top w:w="100" w:type="dxa"/>
              <w:left w:w="100" w:type="dxa"/>
              <w:bottom w:w="100" w:type="dxa"/>
              <w:right w:w="100" w:type="dxa"/>
            </w:tcMar>
          </w:tcPr>
          <w:p w14:paraId="17CAB06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5DEC4D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100</w:t>
            </w:r>
          </w:p>
        </w:tc>
      </w:tr>
      <w:tr w:rsidR="00EA3A30" w14:paraId="1B3055CF"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FD60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Biryani combo - for 2</w:t>
            </w:r>
          </w:p>
        </w:tc>
        <w:tc>
          <w:tcPr>
            <w:tcW w:w="3220" w:type="dxa"/>
            <w:tcMar>
              <w:top w:w="100" w:type="dxa"/>
              <w:left w:w="100" w:type="dxa"/>
              <w:bottom w:w="100" w:type="dxa"/>
              <w:right w:w="100" w:type="dxa"/>
            </w:tcMar>
          </w:tcPr>
          <w:p w14:paraId="6A0193A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5989EC0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795</w:t>
            </w:r>
          </w:p>
        </w:tc>
      </w:tr>
      <w:tr w:rsidR="00EA3A30" w14:paraId="1B8283BF"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89F7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Chick'n Dip Combo -for Many</w:t>
            </w:r>
          </w:p>
        </w:tc>
        <w:tc>
          <w:tcPr>
            <w:tcW w:w="3220" w:type="dxa"/>
            <w:tcMar>
              <w:top w:w="100" w:type="dxa"/>
              <w:left w:w="100" w:type="dxa"/>
              <w:bottom w:w="100" w:type="dxa"/>
              <w:right w:w="100" w:type="dxa"/>
            </w:tcMar>
          </w:tcPr>
          <w:p w14:paraId="6AE9A98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211AC84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719</w:t>
            </w:r>
          </w:p>
        </w:tc>
      </w:tr>
      <w:tr w:rsidR="00EA3A30" w14:paraId="2D1CBD4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4E71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Bucket for Two</w:t>
            </w:r>
          </w:p>
        </w:tc>
        <w:tc>
          <w:tcPr>
            <w:tcW w:w="3220" w:type="dxa"/>
            <w:tcMar>
              <w:top w:w="100" w:type="dxa"/>
              <w:left w:w="100" w:type="dxa"/>
              <w:bottom w:w="100" w:type="dxa"/>
              <w:right w:w="100" w:type="dxa"/>
            </w:tcMar>
          </w:tcPr>
          <w:p w14:paraId="4C2239B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580E068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600</w:t>
            </w:r>
          </w:p>
        </w:tc>
      </w:tr>
      <w:tr w:rsidR="00EA3A30" w14:paraId="0E24D44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6705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Peri Peri 6pc Chicken Strips</w:t>
            </w:r>
          </w:p>
        </w:tc>
        <w:tc>
          <w:tcPr>
            <w:tcW w:w="3220" w:type="dxa"/>
            <w:tcMar>
              <w:top w:w="100" w:type="dxa"/>
              <w:left w:w="100" w:type="dxa"/>
              <w:bottom w:w="100" w:type="dxa"/>
              <w:right w:w="100" w:type="dxa"/>
            </w:tcMar>
          </w:tcPr>
          <w:p w14:paraId="2061674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53C3807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280</w:t>
            </w:r>
          </w:p>
        </w:tc>
      </w:tr>
      <w:tr w:rsidR="00EA3A30" w14:paraId="6D6E031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DA0C"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73E9DCE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6DCD060D"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3620706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9E95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Subway</w:t>
            </w:r>
          </w:p>
        </w:tc>
        <w:tc>
          <w:tcPr>
            <w:tcW w:w="3220" w:type="dxa"/>
            <w:tcMar>
              <w:top w:w="100" w:type="dxa"/>
              <w:left w:w="100" w:type="dxa"/>
              <w:bottom w:w="100" w:type="dxa"/>
              <w:right w:w="100" w:type="dxa"/>
            </w:tcMar>
          </w:tcPr>
          <w:p w14:paraId="4FF89F6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1008A14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37319B0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59F3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Paneer Tikka Sandwich</w:t>
            </w:r>
          </w:p>
        </w:tc>
        <w:tc>
          <w:tcPr>
            <w:tcW w:w="3220" w:type="dxa"/>
            <w:tcMar>
              <w:top w:w="100" w:type="dxa"/>
              <w:left w:w="100" w:type="dxa"/>
              <w:bottom w:w="100" w:type="dxa"/>
              <w:right w:w="100" w:type="dxa"/>
            </w:tcMar>
          </w:tcPr>
          <w:p w14:paraId="423A2C3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CBE2F8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232.75</w:t>
            </w:r>
          </w:p>
        </w:tc>
      </w:tr>
      <w:tr w:rsidR="00EA3A30" w14:paraId="4E652E7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4CDE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Tandoori Tofu Sandwich</w:t>
            </w:r>
          </w:p>
        </w:tc>
        <w:tc>
          <w:tcPr>
            <w:tcW w:w="3220" w:type="dxa"/>
            <w:tcMar>
              <w:top w:w="100" w:type="dxa"/>
              <w:left w:w="100" w:type="dxa"/>
              <w:bottom w:w="100" w:type="dxa"/>
              <w:right w:w="100" w:type="dxa"/>
            </w:tcMar>
          </w:tcPr>
          <w:p w14:paraId="0A2C14E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82995D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232.75</w:t>
            </w:r>
          </w:p>
        </w:tc>
      </w:tr>
      <w:tr w:rsidR="00EA3A30" w14:paraId="4796F5A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5812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Corn &amp; Peas Sandwich</w:t>
            </w:r>
          </w:p>
        </w:tc>
        <w:tc>
          <w:tcPr>
            <w:tcW w:w="3220" w:type="dxa"/>
            <w:tcMar>
              <w:top w:w="100" w:type="dxa"/>
              <w:left w:w="100" w:type="dxa"/>
              <w:bottom w:w="100" w:type="dxa"/>
              <w:right w:w="100" w:type="dxa"/>
            </w:tcMar>
          </w:tcPr>
          <w:p w14:paraId="40276AF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33E498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213.75</w:t>
            </w:r>
          </w:p>
        </w:tc>
      </w:tr>
      <w:tr w:rsidR="00EA3A30" w14:paraId="2E0EC55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A604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Chatpata Chana Sandwich</w:t>
            </w:r>
          </w:p>
        </w:tc>
        <w:tc>
          <w:tcPr>
            <w:tcW w:w="3220" w:type="dxa"/>
            <w:tcMar>
              <w:top w:w="100" w:type="dxa"/>
              <w:left w:w="100" w:type="dxa"/>
              <w:bottom w:w="100" w:type="dxa"/>
              <w:right w:w="100" w:type="dxa"/>
            </w:tcMar>
          </w:tcPr>
          <w:p w14:paraId="772B88F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C33108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213.75</w:t>
            </w:r>
          </w:p>
        </w:tc>
      </w:tr>
      <w:tr w:rsidR="00EA3A30" w14:paraId="205B96B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6805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Egg &amp; Cheese Sandwich</w:t>
            </w:r>
          </w:p>
        </w:tc>
        <w:tc>
          <w:tcPr>
            <w:tcW w:w="3220" w:type="dxa"/>
            <w:tcMar>
              <w:top w:w="100" w:type="dxa"/>
              <w:left w:w="100" w:type="dxa"/>
              <w:bottom w:w="100" w:type="dxa"/>
              <w:right w:w="100" w:type="dxa"/>
            </w:tcMar>
          </w:tcPr>
          <w:p w14:paraId="7F655CB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6EA3E38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194.75</w:t>
            </w:r>
          </w:p>
        </w:tc>
      </w:tr>
      <w:tr w:rsidR="00EA3A30" w14:paraId="30FBD0CC"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1D60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Slice Egg &amp; Cheese Sandwich</w:t>
            </w:r>
          </w:p>
        </w:tc>
        <w:tc>
          <w:tcPr>
            <w:tcW w:w="3220" w:type="dxa"/>
            <w:tcMar>
              <w:top w:w="100" w:type="dxa"/>
              <w:left w:w="100" w:type="dxa"/>
              <w:bottom w:w="100" w:type="dxa"/>
              <w:right w:w="100" w:type="dxa"/>
            </w:tcMar>
          </w:tcPr>
          <w:p w14:paraId="656BB0F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6F6FD99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213.75</w:t>
            </w:r>
          </w:p>
        </w:tc>
      </w:tr>
      <w:tr w:rsidR="00EA3A30" w14:paraId="5CF3264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F2A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Kofta Sandwich</w:t>
            </w:r>
          </w:p>
        </w:tc>
        <w:tc>
          <w:tcPr>
            <w:tcW w:w="3220" w:type="dxa"/>
            <w:tcMar>
              <w:top w:w="100" w:type="dxa"/>
              <w:left w:w="100" w:type="dxa"/>
              <w:bottom w:w="100" w:type="dxa"/>
              <w:right w:w="100" w:type="dxa"/>
            </w:tcMar>
          </w:tcPr>
          <w:p w14:paraId="78BAFAF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383B7B3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251.75</w:t>
            </w:r>
          </w:p>
        </w:tc>
      </w:tr>
      <w:tr w:rsidR="00EA3A30" w14:paraId="2039CA1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0533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Slice Sandwich</w:t>
            </w:r>
          </w:p>
        </w:tc>
        <w:tc>
          <w:tcPr>
            <w:tcW w:w="3220" w:type="dxa"/>
            <w:tcMar>
              <w:top w:w="100" w:type="dxa"/>
              <w:left w:w="100" w:type="dxa"/>
              <w:bottom w:w="100" w:type="dxa"/>
              <w:right w:w="100" w:type="dxa"/>
            </w:tcMar>
          </w:tcPr>
          <w:p w14:paraId="4854AA7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731C501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251.75</w:t>
            </w:r>
          </w:p>
        </w:tc>
      </w:tr>
      <w:tr w:rsidR="00EA3A30" w14:paraId="54CB7C3D"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B9E4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2CC3677A"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5F6585D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6D54364D" w14:textId="77777777" w:rsidTr="00194836">
        <w:trPr>
          <w:trHeight w:val="1042"/>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1DC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p w14:paraId="0B055189"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p w14:paraId="66159A0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Domino's Pizza</w:t>
            </w:r>
          </w:p>
        </w:tc>
        <w:tc>
          <w:tcPr>
            <w:tcW w:w="3220" w:type="dxa"/>
            <w:tcMar>
              <w:top w:w="100" w:type="dxa"/>
              <w:left w:w="100" w:type="dxa"/>
              <w:bottom w:w="100" w:type="dxa"/>
              <w:right w:w="100" w:type="dxa"/>
            </w:tcMar>
          </w:tcPr>
          <w:p w14:paraId="65C2232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63CA921C"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57C67E1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42B0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The Cheese Dominator</w:t>
            </w:r>
          </w:p>
        </w:tc>
        <w:tc>
          <w:tcPr>
            <w:tcW w:w="3220" w:type="dxa"/>
            <w:tcMar>
              <w:top w:w="100" w:type="dxa"/>
              <w:left w:w="100" w:type="dxa"/>
              <w:bottom w:w="100" w:type="dxa"/>
              <w:right w:w="100" w:type="dxa"/>
            </w:tcMar>
          </w:tcPr>
          <w:p w14:paraId="64E3532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FFAE8E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689</w:t>
            </w:r>
          </w:p>
        </w:tc>
      </w:tr>
      <w:tr w:rsidR="00EA3A30" w14:paraId="2957D74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F7EB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The 4 Cheese Pizza</w:t>
            </w:r>
          </w:p>
        </w:tc>
        <w:tc>
          <w:tcPr>
            <w:tcW w:w="3220" w:type="dxa"/>
            <w:tcMar>
              <w:top w:w="100" w:type="dxa"/>
              <w:left w:w="100" w:type="dxa"/>
              <w:bottom w:w="100" w:type="dxa"/>
              <w:right w:w="100" w:type="dxa"/>
            </w:tcMar>
          </w:tcPr>
          <w:p w14:paraId="3D0DD85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731B77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689</w:t>
            </w:r>
          </w:p>
        </w:tc>
      </w:tr>
      <w:tr w:rsidR="00EA3A30" w14:paraId="393A46A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A751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Margherita</w:t>
            </w:r>
          </w:p>
        </w:tc>
        <w:tc>
          <w:tcPr>
            <w:tcW w:w="3220" w:type="dxa"/>
            <w:tcMar>
              <w:top w:w="100" w:type="dxa"/>
              <w:left w:w="100" w:type="dxa"/>
              <w:bottom w:w="100" w:type="dxa"/>
              <w:right w:w="100" w:type="dxa"/>
            </w:tcMar>
          </w:tcPr>
          <w:p w14:paraId="229BCDD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E33EDE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309</w:t>
            </w:r>
          </w:p>
        </w:tc>
      </w:tr>
      <w:tr w:rsidR="00EA3A30" w14:paraId="7742832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5540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Farmhouse</w:t>
            </w:r>
          </w:p>
        </w:tc>
        <w:tc>
          <w:tcPr>
            <w:tcW w:w="3220" w:type="dxa"/>
            <w:tcMar>
              <w:top w:w="100" w:type="dxa"/>
              <w:left w:w="100" w:type="dxa"/>
              <w:bottom w:w="100" w:type="dxa"/>
              <w:right w:w="100" w:type="dxa"/>
            </w:tcMar>
          </w:tcPr>
          <w:p w14:paraId="4666595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F7DC6D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529</w:t>
            </w:r>
          </w:p>
        </w:tc>
      </w:tr>
      <w:tr w:rsidR="00EA3A30" w14:paraId="76D8224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DF62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Moroccan Spice Pasta Pizza</w:t>
            </w:r>
          </w:p>
        </w:tc>
        <w:tc>
          <w:tcPr>
            <w:tcW w:w="3220" w:type="dxa"/>
            <w:tcMar>
              <w:top w:w="100" w:type="dxa"/>
              <w:left w:w="100" w:type="dxa"/>
              <w:bottom w:w="100" w:type="dxa"/>
              <w:right w:w="100" w:type="dxa"/>
            </w:tcMar>
          </w:tcPr>
          <w:p w14:paraId="25C8728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15DDBE3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569</w:t>
            </w:r>
          </w:p>
        </w:tc>
      </w:tr>
      <w:tr w:rsidR="00EA3A30" w14:paraId="62AC478D"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7916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Dominator</w:t>
            </w:r>
          </w:p>
        </w:tc>
        <w:tc>
          <w:tcPr>
            <w:tcW w:w="3220" w:type="dxa"/>
            <w:tcMar>
              <w:top w:w="100" w:type="dxa"/>
              <w:left w:w="100" w:type="dxa"/>
              <w:bottom w:w="100" w:type="dxa"/>
              <w:right w:w="100" w:type="dxa"/>
            </w:tcMar>
          </w:tcPr>
          <w:p w14:paraId="2382CCD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6BF9A14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669</w:t>
            </w:r>
          </w:p>
        </w:tc>
      </w:tr>
      <w:tr w:rsidR="00EA3A30" w14:paraId="3F55BF4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1DFB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 Supreme</w:t>
            </w:r>
          </w:p>
        </w:tc>
        <w:tc>
          <w:tcPr>
            <w:tcW w:w="3220" w:type="dxa"/>
            <w:tcMar>
              <w:top w:w="100" w:type="dxa"/>
              <w:left w:w="100" w:type="dxa"/>
              <w:bottom w:w="100" w:type="dxa"/>
              <w:right w:w="100" w:type="dxa"/>
            </w:tcMar>
          </w:tcPr>
          <w:p w14:paraId="282F394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36B4560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669</w:t>
            </w:r>
          </w:p>
        </w:tc>
      </w:tr>
      <w:tr w:rsidR="00EA3A30" w14:paraId="0865606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29F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Pepperoni</w:t>
            </w:r>
          </w:p>
        </w:tc>
        <w:tc>
          <w:tcPr>
            <w:tcW w:w="3220" w:type="dxa"/>
            <w:tcMar>
              <w:top w:w="100" w:type="dxa"/>
              <w:left w:w="100" w:type="dxa"/>
              <w:bottom w:w="100" w:type="dxa"/>
              <w:right w:w="100" w:type="dxa"/>
            </w:tcMar>
          </w:tcPr>
          <w:p w14:paraId="5D3173D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4D3514A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669</w:t>
            </w:r>
          </w:p>
        </w:tc>
      </w:tr>
      <w:tr w:rsidR="00EA3A30" w14:paraId="536EC62B"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0D35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5028B514"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44B79F80"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469E454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5433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Oven Story Pizza</w:t>
            </w:r>
          </w:p>
        </w:tc>
        <w:tc>
          <w:tcPr>
            <w:tcW w:w="3220" w:type="dxa"/>
            <w:tcMar>
              <w:top w:w="100" w:type="dxa"/>
              <w:left w:w="100" w:type="dxa"/>
              <w:bottom w:w="100" w:type="dxa"/>
              <w:right w:w="100" w:type="dxa"/>
            </w:tcMar>
          </w:tcPr>
          <w:p w14:paraId="53DFE4BA"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4F568E4F"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0B7F1E1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4100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 Veg - Half - Pizzas-Medium</w:t>
            </w:r>
          </w:p>
        </w:tc>
        <w:tc>
          <w:tcPr>
            <w:tcW w:w="3220" w:type="dxa"/>
            <w:tcMar>
              <w:top w:w="100" w:type="dxa"/>
              <w:left w:w="100" w:type="dxa"/>
              <w:bottom w:w="100" w:type="dxa"/>
              <w:right w:w="100" w:type="dxa"/>
            </w:tcMar>
          </w:tcPr>
          <w:p w14:paraId="2276C91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20D18D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339</w:t>
            </w:r>
          </w:p>
        </w:tc>
      </w:tr>
      <w:tr w:rsidR="00EA3A30" w14:paraId="00E84EA8"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2295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Cheese-Infused Garlic Bread (with Free Cheese Dip)</w:t>
            </w:r>
          </w:p>
        </w:tc>
        <w:tc>
          <w:tcPr>
            <w:tcW w:w="3220" w:type="dxa"/>
            <w:tcMar>
              <w:top w:w="100" w:type="dxa"/>
              <w:left w:w="100" w:type="dxa"/>
              <w:bottom w:w="100" w:type="dxa"/>
              <w:right w:w="100" w:type="dxa"/>
            </w:tcMar>
          </w:tcPr>
          <w:p w14:paraId="1BE9491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FA6110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135</w:t>
            </w:r>
          </w:p>
        </w:tc>
      </w:tr>
      <w:tr w:rsidR="00EA3A30" w14:paraId="078CB0B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E21F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Dilli ke Chole Lasagne</w:t>
            </w:r>
          </w:p>
        </w:tc>
        <w:tc>
          <w:tcPr>
            <w:tcW w:w="3220" w:type="dxa"/>
            <w:tcMar>
              <w:top w:w="100" w:type="dxa"/>
              <w:left w:w="100" w:type="dxa"/>
              <w:bottom w:w="100" w:type="dxa"/>
              <w:right w:w="100" w:type="dxa"/>
            </w:tcMar>
          </w:tcPr>
          <w:p w14:paraId="7E0A4E5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C6C087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239</w:t>
            </w:r>
          </w:p>
        </w:tc>
      </w:tr>
      <w:tr w:rsidR="00EA3A30" w14:paraId="49E7164E"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52CD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Molten Lava Cake</w:t>
            </w:r>
          </w:p>
        </w:tc>
        <w:tc>
          <w:tcPr>
            <w:tcW w:w="3220" w:type="dxa"/>
            <w:tcMar>
              <w:top w:w="100" w:type="dxa"/>
              <w:left w:w="100" w:type="dxa"/>
              <w:bottom w:w="100" w:type="dxa"/>
              <w:right w:w="100" w:type="dxa"/>
            </w:tcMar>
          </w:tcPr>
          <w:p w14:paraId="3375CFF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9B8998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99</w:t>
            </w:r>
          </w:p>
        </w:tc>
      </w:tr>
      <w:tr w:rsidR="00EA3A30" w14:paraId="18604525"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79A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Two Classic-Non-Veg Medium Pizza Combo</w:t>
            </w:r>
          </w:p>
        </w:tc>
        <w:tc>
          <w:tcPr>
            <w:tcW w:w="3220" w:type="dxa"/>
            <w:tcMar>
              <w:top w:w="100" w:type="dxa"/>
              <w:left w:w="100" w:type="dxa"/>
              <w:bottom w:w="100" w:type="dxa"/>
              <w:right w:w="100" w:type="dxa"/>
            </w:tcMar>
          </w:tcPr>
          <w:p w14:paraId="20FA511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3E06726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699</w:t>
            </w:r>
          </w:p>
        </w:tc>
      </w:tr>
      <w:tr w:rsidR="00EA3A30" w14:paraId="2A1B3104"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960D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Two Special-Non-Veg Medium Pizza Combo</w:t>
            </w:r>
          </w:p>
        </w:tc>
        <w:tc>
          <w:tcPr>
            <w:tcW w:w="3220" w:type="dxa"/>
            <w:tcMar>
              <w:top w:w="100" w:type="dxa"/>
              <w:left w:w="100" w:type="dxa"/>
              <w:bottom w:w="100" w:type="dxa"/>
              <w:right w:w="100" w:type="dxa"/>
            </w:tcMar>
          </w:tcPr>
          <w:p w14:paraId="5A155ED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00E346A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799</w:t>
            </w:r>
          </w:p>
        </w:tc>
      </w:tr>
      <w:tr w:rsidR="00EA3A30" w14:paraId="3B2DD77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43BF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Peri Peri Mutton Semizza [Half Pizza]</w:t>
            </w:r>
          </w:p>
        </w:tc>
        <w:tc>
          <w:tcPr>
            <w:tcW w:w="3220" w:type="dxa"/>
            <w:tcMar>
              <w:top w:w="100" w:type="dxa"/>
              <w:left w:w="100" w:type="dxa"/>
              <w:bottom w:w="100" w:type="dxa"/>
              <w:right w:w="100" w:type="dxa"/>
            </w:tcMar>
          </w:tcPr>
          <w:p w14:paraId="1EECA1E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770CA54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359</w:t>
            </w:r>
          </w:p>
        </w:tc>
      </w:tr>
      <w:tr w:rsidR="00EA3A30" w14:paraId="4CC06496"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F79B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Kheema Tikka &amp; Tandoori Cheese Semizza [Half Pizza]</w:t>
            </w:r>
          </w:p>
        </w:tc>
        <w:tc>
          <w:tcPr>
            <w:tcW w:w="3220" w:type="dxa"/>
            <w:tcMar>
              <w:top w:w="100" w:type="dxa"/>
              <w:left w:w="100" w:type="dxa"/>
              <w:bottom w:w="100" w:type="dxa"/>
              <w:right w:w="100" w:type="dxa"/>
            </w:tcMar>
          </w:tcPr>
          <w:p w14:paraId="2EDE70D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269C143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359</w:t>
            </w:r>
          </w:p>
        </w:tc>
      </w:tr>
      <w:tr w:rsidR="00EA3A30" w14:paraId="49133151"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FA9D5"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1E8313F7"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25A1BE6D"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7CF4C83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C27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Pizza Hut</w:t>
            </w:r>
          </w:p>
        </w:tc>
        <w:tc>
          <w:tcPr>
            <w:tcW w:w="3220" w:type="dxa"/>
            <w:tcMar>
              <w:top w:w="100" w:type="dxa"/>
              <w:left w:w="100" w:type="dxa"/>
              <w:bottom w:w="100" w:type="dxa"/>
              <w:right w:w="100" w:type="dxa"/>
            </w:tcMar>
          </w:tcPr>
          <w:p w14:paraId="41CC71D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5B378BA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671871B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2350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Cheesy Momo Mia Pizza Veg</w:t>
            </w:r>
          </w:p>
        </w:tc>
        <w:tc>
          <w:tcPr>
            <w:tcW w:w="3220" w:type="dxa"/>
            <w:tcMar>
              <w:top w:w="100" w:type="dxa"/>
              <w:left w:w="100" w:type="dxa"/>
              <w:bottom w:w="100" w:type="dxa"/>
              <w:right w:w="100" w:type="dxa"/>
            </w:tcMar>
          </w:tcPr>
          <w:p w14:paraId="30A862C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6E1FFA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329</w:t>
            </w:r>
          </w:p>
        </w:tc>
      </w:tr>
      <w:tr w:rsidR="00EA3A30" w14:paraId="558FEB85"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F7C7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Cheesy Classic Veg Combo</w:t>
            </w:r>
          </w:p>
        </w:tc>
        <w:tc>
          <w:tcPr>
            <w:tcW w:w="3220" w:type="dxa"/>
            <w:tcMar>
              <w:top w:w="100" w:type="dxa"/>
              <w:left w:w="100" w:type="dxa"/>
              <w:bottom w:w="100" w:type="dxa"/>
              <w:right w:w="100" w:type="dxa"/>
            </w:tcMar>
          </w:tcPr>
          <w:p w14:paraId="45E65B7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14F983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188</w:t>
            </w:r>
          </w:p>
        </w:tc>
      </w:tr>
      <w:tr w:rsidR="00EA3A30" w14:paraId="044627E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B303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Classic Corn - New</w:t>
            </w:r>
          </w:p>
        </w:tc>
        <w:tc>
          <w:tcPr>
            <w:tcW w:w="3220" w:type="dxa"/>
            <w:tcMar>
              <w:top w:w="100" w:type="dxa"/>
              <w:left w:w="100" w:type="dxa"/>
              <w:bottom w:w="100" w:type="dxa"/>
              <w:right w:w="100" w:type="dxa"/>
            </w:tcMar>
          </w:tcPr>
          <w:p w14:paraId="1885CB8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FDEE00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79</w:t>
            </w:r>
          </w:p>
        </w:tc>
      </w:tr>
      <w:tr w:rsidR="00EA3A30" w14:paraId="18987763"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62A0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Classic Paneer Capsicum &amp; Onion - New</w:t>
            </w:r>
          </w:p>
        </w:tc>
        <w:tc>
          <w:tcPr>
            <w:tcW w:w="3220" w:type="dxa"/>
            <w:tcMar>
              <w:top w:w="100" w:type="dxa"/>
              <w:left w:w="100" w:type="dxa"/>
              <w:bottom w:w="100" w:type="dxa"/>
              <w:right w:w="100" w:type="dxa"/>
            </w:tcMar>
          </w:tcPr>
          <w:p w14:paraId="5A3634B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C912DD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129</w:t>
            </w:r>
          </w:p>
        </w:tc>
      </w:tr>
      <w:tr w:rsidR="00EA3A30" w14:paraId="5EA2F3B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C23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Creamy Garlic Breadsticks</w:t>
            </w:r>
          </w:p>
        </w:tc>
        <w:tc>
          <w:tcPr>
            <w:tcW w:w="3220" w:type="dxa"/>
            <w:tcMar>
              <w:top w:w="100" w:type="dxa"/>
              <w:left w:w="100" w:type="dxa"/>
              <w:bottom w:w="100" w:type="dxa"/>
              <w:right w:w="100" w:type="dxa"/>
            </w:tcMar>
          </w:tcPr>
          <w:p w14:paraId="32AEB89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3ECCDE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169</w:t>
            </w:r>
          </w:p>
        </w:tc>
      </w:tr>
      <w:tr w:rsidR="00EA3A30" w14:paraId="1A298664"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CE90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Triple Chicken Feast</w:t>
            </w:r>
          </w:p>
        </w:tc>
        <w:tc>
          <w:tcPr>
            <w:tcW w:w="3220" w:type="dxa"/>
            <w:tcMar>
              <w:top w:w="100" w:type="dxa"/>
              <w:left w:w="100" w:type="dxa"/>
              <w:bottom w:w="100" w:type="dxa"/>
              <w:right w:w="100" w:type="dxa"/>
            </w:tcMar>
          </w:tcPr>
          <w:p w14:paraId="6934B62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263D566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409</w:t>
            </w:r>
          </w:p>
        </w:tc>
      </w:tr>
      <w:tr w:rsidR="00EA3A30" w14:paraId="2C66DD0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684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Supreme</w:t>
            </w:r>
          </w:p>
        </w:tc>
        <w:tc>
          <w:tcPr>
            <w:tcW w:w="3220" w:type="dxa"/>
            <w:tcMar>
              <w:top w:w="100" w:type="dxa"/>
              <w:left w:w="100" w:type="dxa"/>
              <w:bottom w:w="100" w:type="dxa"/>
              <w:right w:w="100" w:type="dxa"/>
            </w:tcMar>
          </w:tcPr>
          <w:p w14:paraId="3E4EE76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7410324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409</w:t>
            </w:r>
          </w:p>
        </w:tc>
      </w:tr>
      <w:tr w:rsidR="00EA3A30" w14:paraId="23360E0B"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98D8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Super Value Deal : 2 Medium Veg Pizzas</w:t>
            </w:r>
          </w:p>
        </w:tc>
        <w:tc>
          <w:tcPr>
            <w:tcW w:w="3220" w:type="dxa"/>
            <w:tcMar>
              <w:top w:w="100" w:type="dxa"/>
              <w:left w:w="100" w:type="dxa"/>
              <w:bottom w:w="100" w:type="dxa"/>
              <w:right w:w="100" w:type="dxa"/>
            </w:tcMar>
          </w:tcPr>
          <w:p w14:paraId="17F7AB9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37FA6F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649</w:t>
            </w:r>
          </w:p>
        </w:tc>
      </w:tr>
      <w:tr w:rsidR="00EA3A30" w14:paraId="7084D79D"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57AD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Super Value Deal : 2 Medium Non -Veg Pizzas</w:t>
            </w:r>
          </w:p>
        </w:tc>
        <w:tc>
          <w:tcPr>
            <w:tcW w:w="3220" w:type="dxa"/>
            <w:tcMar>
              <w:top w:w="100" w:type="dxa"/>
              <w:left w:w="100" w:type="dxa"/>
              <w:bottom w:w="100" w:type="dxa"/>
              <w:right w:w="100" w:type="dxa"/>
            </w:tcMar>
          </w:tcPr>
          <w:p w14:paraId="1205C30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0218125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749</w:t>
            </w:r>
          </w:p>
        </w:tc>
      </w:tr>
      <w:tr w:rsidR="00EA3A30" w14:paraId="2EA63987" w14:textId="77777777" w:rsidTr="00194836">
        <w:trPr>
          <w:trHeight w:val="543"/>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0A8D6"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p w14:paraId="3869DB75"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p w14:paraId="5014D67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4A739D1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505D843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5C2A8B5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9BA1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p w14:paraId="3C64301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The Bowl Company</w:t>
            </w:r>
          </w:p>
        </w:tc>
        <w:tc>
          <w:tcPr>
            <w:tcW w:w="3220" w:type="dxa"/>
            <w:tcMar>
              <w:top w:w="100" w:type="dxa"/>
              <w:left w:w="100" w:type="dxa"/>
              <w:bottom w:w="100" w:type="dxa"/>
              <w:right w:w="100" w:type="dxa"/>
            </w:tcMar>
          </w:tcPr>
          <w:p w14:paraId="6A94A26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6326A23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F7A043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0ADF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Indonesian Sambal Fried Rice (Mini)</w:t>
            </w:r>
          </w:p>
        </w:tc>
        <w:tc>
          <w:tcPr>
            <w:tcW w:w="3220" w:type="dxa"/>
            <w:tcMar>
              <w:top w:w="100" w:type="dxa"/>
              <w:left w:w="100" w:type="dxa"/>
              <w:bottom w:w="100" w:type="dxa"/>
              <w:right w:w="100" w:type="dxa"/>
            </w:tcMar>
          </w:tcPr>
          <w:p w14:paraId="518EFEB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5CEF42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179</w:t>
            </w:r>
          </w:p>
        </w:tc>
      </w:tr>
      <w:tr w:rsidR="00EA3A30" w14:paraId="4802513F"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08FB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Bangkok Red Curry with Scallion Rice (Mini)</w:t>
            </w:r>
          </w:p>
        </w:tc>
        <w:tc>
          <w:tcPr>
            <w:tcW w:w="3220" w:type="dxa"/>
            <w:tcMar>
              <w:top w:w="100" w:type="dxa"/>
              <w:left w:w="100" w:type="dxa"/>
              <w:bottom w:w="100" w:type="dxa"/>
              <w:right w:w="100" w:type="dxa"/>
            </w:tcMar>
          </w:tcPr>
          <w:p w14:paraId="5B96423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2E77E11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199</w:t>
            </w:r>
          </w:p>
        </w:tc>
      </w:tr>
      <w:tr w:rsidR="00EA3A30" w14:paraId="025093B6"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3B25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Paneer Makhani Biryani</w:t>
            </w:r>
          </w:p>
        </w:tc>
        <w:tc>
          <w:tcPr>
            <w:tcW w:w="3220" w:type="dxa"/>
            <w:tcMar>
              <w:top w:w="100" w:type="dxa"/>
              <w:left w:w="100" w:type="dxa"/>
              <w:bottom w:w="100" w:type="dxa"/>
              <w:right w:w="100" w:type="dxa"/>
            </w:tcMar>
          </w:tcPr>
          <w:p w14:paraId="6F0D358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8CC57C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219</w:t>
            </w:r>
          </w:p>
        </w:tc>
      </w:tr>
      <w:tr w:rsidR="00EA3A30" w14:paraId="6F4B52DD"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70D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Nawabi Paneer Lababdar with Matar Pulao</w:t>
            </w:r>
          </w:p>
        </w:tc>
        <w:tc>
          <w:tcPr>
            <w:tcW w:w="3220" w:type="dxa"/>
            <w:tcMar>
              <w:top w:w="100" w:type="dxa"/>
              <w:left w:w="100" w:type="dxa"/>
              <w:bottom w:w="100" w:type="dxa"/>
              <w:right w:w="100" w:type="dxa"/>
            </w:tcMar>
          </w:tcPr>
          <w:p w14:paraId="64D93CD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CFF757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209</w:t>
            </w:r>
          </w:p>
        </w:tc>
      </w:tr>
      <w:tr w:rsidR="00EA3A30" w14:paraId="7B243C81"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DE4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Malaysian Chicken Curry with Selasih Rice (Mini)</w:t>
            </w:r>
          </w:p>
        </w:tc>
        <w:tc>
          <w:tcPr>
            <w:tcW w:w="3220" w:type="dxa"/>
            <w:tcMar>
              <w:top w:w="100" w:type="dxa"/>
              <w:left w:w="100" w:type="dxa"/>
              <w:bottom w:w="100" w:type="dxa"/>
              <w:right w:w="100" w:type="dxa"/>
            </w:tcMar>
          </w:tcPr>
          <w:p w14:paraId="7D7AE6B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6EF2FEC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209</w:t>
            </w:r>
          </w:p>
        </w:tc>
      </w:tr>
      <w:tr w:rsidR="00EA3A30" w14:paraId="3AC51E41" w14:textId="77777777" w:rsidTr="00194836">
        <w:trPr>
          <w:trHeight w:val="74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20D9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Malabar Chicken Roast with Ghee Rice (Mini)</w:t>
            </w:r>
          </w:p>
        </w:tc>
        <w:tc>
          <w:tcPr>
            <w:tcW w:w="3220" w:type="dxa"/>
            <w:tcMar>
              <w:top w:w="100" w:type="dxa"/>
              <w:left w:w="100" w:type="dxa"/>
              <w:bottom w:w="100" w:type="dxa"/>
              <w:right w:w="100" w:type="dxa"/>
            </w:tcMar>
          </w:tcPr>
          <w:p w14:paraId="733FFC8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78C8648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239</w:t>
            </w:r>
          </w:p>
        </w:tc>
      </w:tr>
      <w:tr w:rsidR="00EA3A30" w14:paraId="7F7841E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678A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Chef's Special Egg Biryani</w:t>
            </w:r>
          </w:p>
        </w:tc>
        <w:tc>
          <w:tcPr>
            <w:tcW w:w="3220" w:type="dxa"/>
            <w:tcMar>
              <w:top w:w="100" w:type="dxa"/>
              <w:left w:w="100" w:type="dxa"/>
              <w:bottom w:w="100" w:type="dxa"/>
              <w:right w:w="100" w:type="dxa"/>
            </w:tcMar>
          </w:tcPr>
          <w:p w14:paraId="59EFA51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599D37F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189</w:t>
            </w:r>
          </w:p>
        </w:tc>
      </w:tr>
      <w:tr w:rsidR="00EA3A30" w14:paraId="392A72B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48EC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Kadhai Chicken with Jeera Rice</w:t>
            </w:r>
          </w:p>
        </w:tc>
        <w:tc>
          <w:tcPr>
            <w:tcW w:w="3220" w:type="dxa"/>
            <w:tcMar>
              <w:top w:w="100" w:type="dxa"/>
              <w:left w:w="100" w:type="dxa"/>
              <w:bottom w:w="100" w:type="dxa"/>
              <w:right w:w="100" w:type="dxa"/>
            </w:tcMar>
          </w:tcPr>
          <w:p w14:paraId="4F668F7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2C9A5E9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209</w:t>
            </w:r>
          </w:p>
        </w:tc>
      </w:tr>
      <w:tr w:rsidR="00EA3A30" w14:paraId="21DBBCF8" w14:textId="77777777" w:rsidTr="00194836">
        <w:trPr>
          <w:trHeight w:val="687"/>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06785"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55102F42"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68F1DDED"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7897F46" w14:textId="77777777" w:rsidTr="00194836">
        <w:trPr>
          <w:trHeight w:val="63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D30D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Cafe De Paris</w:t>
            </w:r>
          </w:p>
        </w:tc>
        <w:tc>
          <w:tcPr>
            <w:tcW w:w="3220" w:type="dxa"/>
            <w:tcMar>
              <w:top w:w="100" w:type="dxa"/>
              <w:left w:w="100" w:type="dxa"/>
              <w:bottom w:w="100" w:type="dxa"/>
              <w:right w:w="100" w:type="dxa"/>
            </w:tcMar>
          </w:tcPr>
          <w:p w14:paraId="77776B2A"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3B5719E7"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2F6AD8A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4576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Pasta Arabiatta</w:t>
            </w:r>
          </w:p>
        </w:tc>
        <w:tc>
          <w:tcPr>
            <w:tcW w:w="3220" w:type="dxa"/>
            <w:tcMar>
              <w:top w:w="100" w:type="dxa"/>
              <w:left w:w="100" w:type="dxa"/>
              <w:bottom w:w="100" w:type="dxa"/>
              <w:right w:w="100" w:type="dxa"/>
            </w:tcMar>
          </w:tcPr>
          <w:p w14:paraId="22FAD6E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C1226E5"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425</w:t>
            </w:r>
          </w:p>
        </w:tc>
      </w:tr>
      <w:tr w:rsidR="00EA3A30" w14:paraId="167066D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6B17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Pasta Ala Pesto</w:t>
            </w:r>
          </w:p>
        </w:tc>
        <w:tc>
          <w:tcPr>
            <w:tcW w:w="3220" w:type="dxa"/>
            <w:tcMar>
              <w:top w:w="100" w:type="dxa"/>
              <w:left w:w="100" w:type="dxa"/>
              <w:bottom w:w="100" w:type="dxa"/>
              <w:right w:w="100" w:type="dxa"/>
            </w:tcMar>
          </w:tcPr>
          <w:p w14:paraId="68D24B6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6A3012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425</w:t>
            </w:r>
          </w:p>
        </w:tc>
      </w:tr>
      <w:tr w:rsidR="00EA3A30" w14:paraId="717739A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579D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Burnt Chilly Paneer</w:t>
            </w:r>
          </w:p>
        </w:tc>
        <w:tc>
          <w:tcPr>
            <w:tcW w:w="3220" w:type="dxa"/>
            <w:tcMar>
              <w:top w:w="100" w:type="dxa"/>
              <w:left w:w="100" w:type="dxa"/>
              <w:bottom w:w="100" w:type="dxa"/>
              <w:right w:w="100" w:type="dxa"/>
            </w:tcMar>
          </w:tcPr>
          <w:p w14:paraId="45BF974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621C445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345</w:t>
            </w:r>
          </w:p>
        </w:tc>
      </w:tr>
      <w:tr w:rsidR="00EA3A30" w14:paraId="4CD89C8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C0A1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Mint And Corn Paneer</w:t>
            </w:r>
          </w:p>
        </w:tc>
        <w:tc>
          <w:tcPr>
            <w:tcW w:w="3220" w:type="dxa"/>
            <w:tcMar>
              <w:top w:w="100" w:type="dxa"/>
              <w:left w:w="100" w:type="dxa"/>
              <w:bottom w:w="100" w:type="dxa"/>
              <w:right w:w="100" w:type="dxa"/>
            </w:tcMar>
          </w:tcPr>
          <w:p w14:paraId="4B4C24B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32A67B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325</w:t>
            </w:r>
          </w:p>
        </w:tc>
      </w:tr>
      <w:tr w:rsidR="00EA3A30" w14:paraId="52C25B9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A063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Wings</w:t>
            </w:r>
          </w:p>
        </w:tc>
        <w:tc>
          <w:tcPr>
            <w:tcW w:w="3220" w:type="dxa"/>
            <w:tcMar>
              <w:top w:w="100" w:type="dxa"/>
              <w:left w:w="100" w:type="dxa"/>
              <w:bottom w:w="100" w:type="dxa"/>
              <w:right w:w="100" w:type="dxa"/>
            </w:tcMar>
          </w:tcPr>
          <w:p w14:paraId="0ECC582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505E752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380</w:t>
            </w:r>
          </w:p>
        </w:tc>
      </w:tr>
      <w:tr w:rsidR="00EA3A30" w14:paraId="77968FF6"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FE58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Burnt Chilli Chicken Quesadillas</w:t>
            </w:r>
          </w:p>
        </w:tc>
        <w:tc>
          <w:tcPr>
            <w:tcW w:w="3220" w:type="dxa"/>
            <w:tcMar>
              <w:top w:w="100" w:type="dxa"/>
              <w:left w:w="100" w:type="dxa"/>
              <w:bottom w:w="100" w:type="dxa"/>
              <w:right w:w="100" w:type="dxa"/>
            </w:tcMar>
          </w:tcPr>
          <w:p w14:paraId="7F553EA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0452CD3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385</w:t>
            </w:r>
          </w:p>
        </w:tc>
      </w:tr>
      <w:tr w:rsidR="00EA3A30" w14:paraId="0C5EEF03"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DD54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Classic Fish &amp; Chips</w:t>
            </w:r>
          </w:p>
        </w:tc>
        <w:tc>
          <w:tcPr>
            <w:tcW w:w="3220" w:type="dxa"/>
            <w:tcMar>
              <w:top w:w="100" w:type="dxa"/>
              <w:left w:w="100" w:type="dxa"/>
              <w:bottom w:w="100" w:type="dxa"/>
              <w:right w:w="100" w:type="dxa"/>
            </w:tcMar>
          </w:tcPr>
          <w:p w14:paraId="218C5AB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2080E85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395</w:t>
            </w:r>
          </w:p>
        </w:tc>
      </w:tr>
      <w:tr w:rsidR="00EA3A30" w14:paraId="07C46600"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3F48C"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Dynamite Prawns</w:t>
            </w:r>
          </w:p>
        </w:tc>
        <w:tc>
          <w:tcPr>
            <w:tcW w:w="3220" w:type="dxa"/>
            <w:tcMar>
              <w:top w:w="100" w:type="dxa"/>
              <w:left w:w="100" w:type="dxa"/>
              <w:bottom w:w="100" w:type="dxa"/>
              <w:right w:w="100" w:type="dxa"/>
            </w:tcMar>
          </w:tcPr>
          <w:p w14:paraId="7FC96A0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6CF4D60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475</w:t>
            </w:r>
          </w:p>
        </w:tc>
      </w:tr>
      <w:tr w:rsidR="00EA3A30" w14:paraId="063B2266"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C72C"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04AAAD2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22C1F75B"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B990892"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3495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Krispy Kreme</w:t>
            </w:r>
          </w:p>
        </w:tc>
        <w:tc>
          <w:tcPr>
            <w:tcW w:w="3220" w:type="dxa"/>
            <w:tcMar>
              <w:top w:w="100" w:type="dxa"/>
              <w:left w:w="100" w:type="dxa"/>
              <w:bottom w:w="100" w:type="dxa"/>
              <w:right w:w="100" w:type="dxa"/>
            </w:tcMar>
          </w:tcPr>
          <w:p w14:paraId="044187D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610518E6"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49435C1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A9AC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lastRenderedPageBreak/>
              <w:t>Chocolate Dream Cake</w:t>
            </w:r>
          </w:p>
        </w:tc>
        <w:tc>
          <w:tcPr>
            <w:tcW w:w="3220" w:type="dxa"/>
            <w:tcMar>
              <w:top w:w="100" w:type="dxa"/>
              <w:left w:w="100" w:type="dxa"/>
              <w:bottom w:w="100" w:type="dxa"/>
              <w:right w:w="100" w:type="dxa"/>
            </w:tcMar>
          </w:tcPr>
          <w:p w14:paraId="3B40F16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4578E05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88</w:t>
            </w:r>
          </w:p>
        </w:tc>
      </w:tr>
      <w:tr w:rsidR="00EA3A30" w14:paraId="5C56052B"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F38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Double Chocolate Cake</w:t>
            </w:r>
          </w:p>
        </w:tc>
        <w:tc>
          <w:tcPr>
            <w:tcW w:w="3220" w:type="dxa"/>
            <w:tcMar>
              <w:top w:w="100" w:type="dxa"/>
              <w:left w:w="100" w:type="dxa"/>
              <w:bottom w:w="100" w:type="dxa"/>
              <w:right w:w="100" w:type="dxa"/>
            </w:tcMar>
          </w:tcPr>
          <w:p w14:paraId="48FBC16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D37AF8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88</w:t>
            </w:r>
          </w:p>
        </w:tc>
      </w:tr>
      <w:tr w:rsidR="00EA3A30" w14:paraId="524B7259"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19C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Krunchy Hazelnut</w:t>
            </w:r>
          </w:p>
        </w:tc>
        <w:tc>
          <w:tcPr>
            <w:tcW w:w="3220" w:type="dxa"/>
            <w:tcMar>
              <w:top w:w="100" w:type="dxa"/>
              <w:left w:w="100" w:type="dxa"/>
              <w:bottom w:w="100" w:type="dxa"/>
              <w:right w:w="100" w:type="dxa"/>
            </w:tcMar>
          </w:tcPr>
          <w:p w14:paraId="0A16313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06A1F9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88</w:t>
            </w:r>
          </w:p>
        </w:tc>
      </w:tr>
      <w:tr w:rsidR="00EA3A30" w14:paraId="0DB821AC"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E8F8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Silky Chocolate Shake</w:t>
            </w:r>
          </w:p>
        </w:tc>
        <w:tc>
          <w:tcPr>
            <w:tcW w:w="3220" w:type="dxa"/>
            <w:tcMar>
              <w:top w:w="100" w:type="dxa"/>
              <w:left w:w="100" w:type="dxa"/>
              <w:bottom w:w="100" w:type="dxa"/>
              <w:right w:w="100" w:type="dxa"/>
            </w:tcMar>
          </w:tcPr>
          <w:p w14:paraId="33852E0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174358F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160</w:t>
            </w:r>
          </w:p>
        </w:tc>
      </w:tr>
      <w:tr w:rsidR="00EA3A30" w14:paraId="32E47BF0" w14:textId="77777777" w:rsidTr="00194836">
        <w:trPr>
          <w:trHeight w:val="417"/>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06A3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Coffee Frappe Shake</w:t>
            </w:r>
          </w:p>
        </w:tc>
        <w:tc>
          <w:tcPr>
            <w:tcW w:w="3220" w:type="dxa"/>
            <w:tcMar>
              <w:top w:w="100" w:type="dxa"/>
              <w:left w:w="100" w:type="dxa"/>
              <w:bottom w:w="100" w:type="dxa"/>
              <w:right w:w="100" w:type="dxa"/>
            </w:tcMar>
          </w:tcPr>
          <w:p w14:paraId="0127E307"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23D409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160</w:t>
            </w:r>
          </w:p>
        </w:tc>
      </w:tr>
      <w:tr w:rsidR="00EA3A30" w14:paraId="6DDF5AE2" w14:textId="77777777" w:rsidTr="00194836">
        <w:trPr>
          <w:trHeight w:val="417"/>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36E5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Vanilla Choco Chip</w:t>
            </w:r>
          </w:p>
        </w:tc>
        <w:tc>
          <w:tcPr>
            <w:tcW w:w="3220" w:type="dxa"/>
            <w:tcMar>
              <w:top w:w="100" w:type="dxa"/>
              <w:left w:w="100" w:type="dxa"/>
              <w:bottom w:w="100" w:type="dxa"/>
              <w:right w:w="100" w:type="dxa"/>
            </w:tcMar>
          </w:tcPr>
          <w:p w14:paraId="215CFCB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7589F2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88</w:t>
            </w:r>
          </w:p>
        </w:tc>
      </w:tr>
      <w:tr w:rsidR="00EA3A30" w14:paraId="71678730" w14:textId="77777777" w:rsidTr="00194836">
        <w:trPr>
          <w:trHeight w:val="417"/>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E92A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Chocolate Almond Donut</w:t>
            </w:r>
          </w:p>
        </w:tc>
        <w:tc>
          <w:tcPr>
            <w:tcW w:w="3220" w:type="dxa"/>
            <w:tcMar>
              <w:top w:w="100" w:type="dxa"/>
              <w:left w:w="100" w:type="dxa"/>
              <w:bottom w:w="100" w:type="dxa"/>
              <w:right w:w="100" w:type="dxa"/>
            </w:tcMar>
          </w:tcPr>
          <w:p w14:paraId="403BEE2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62C027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120</w:t>
            </w:r>
          </w:p>
        </w:tc>
      </w:tr>
      <w:tr w:rsidR="00EA3A30" w14:paraId="14D986BB" w14:textId="77777777" w:rsidTr="00194836">
        <w:trPr>
          <w:trHeight w:val="687"/>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A353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Buy 4 &amp; Get 2 Free All Assorted Donuts</w:t>
            </w:r>
          </w:p>
        </w:tc>
        <w:tc>
          <w:tcPr>
            <w:tcW w:w="3220" w:type="dxa"/>
            <w:tcMar>
              <w:top w:w="100" w:type="dxa"/>
              <w:left w:w="100" w:type="dxa"/>
              <w:bottom w:w="100" w:type="dxa"/>
              <w:right w:w="100" w:type="dxa"/>
            </w:tcMar>
          </w:tcPr>
          <w:p w14:paraId="21989E0E"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6F44A7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460</w:t>
            </w:r>
          </w:p>
        </w:tc>
      </w:tr>
      <w:tr w:rsidR="00EA3A30" w14:paraId="7B2A33BF" w14:textId="77777777" w:rsidTr="00194836">
        <w:trPr>
          <w:trHeight w:val="183"/>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8321"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3220" w:type="dxa"/>
            <w:tcMar>
              <w:top w:w="100" w:type="dxa"/>
              <w:left w:w="100" w:type="dxa"/>
              <w:bottom w:w="100" w:type="dxa"/>
              <w:right w:w="100" w:type="dxa"/>
            </w:tcMar>
          </w:tcPr>
          <w:p w14:paraId="793D88F6"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48BC4EDC"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46B1A8B8"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020D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Writer's Cafe</w:t>
            </w:r>
          </w:p>
        </w:tc>
        <w:tc>
          <w:tcPr>
            <w:tcW w:w="3220" w:type="dxa"/>
            <w:tcMar>
              <w:top w:w="100" w:type="dxa"/>
              <w:left w:w="100" w:type="dxa"/>
              <w:bottom w:w="100" w:type="dxa"/>
              <w:right w:w="100" w:type="dxa"/>
            </w:tcMar>
          </w:tcPr>
          <w:p w14:paraId="0EC7EAA3"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c>
          <w:tcPr>
            <w:tcW w:w="2832" w:type="dxa"/>
            <w:tcMar>
              <w:top w:w="100" w:type="dxa"/>
              <w:left w:w="100" w:type="dxa"/>
              <w:bottom w:w="100" w:type="dxa"/>
              <w:right w:w="100" w:type="dxa"/>
            </w:tcMar>
          </w:tcPr>
          <w:p w14:paraId="26813A98" w14:textId="77777777" w:rsidR="00DA3F53" w:rsidRPr="00DA3F53" w:rsidRDefault="00DA3F53" w:rsidP="00CE1519">
            <w:pPr>
              <w:pBdr>
                <w:top w:val="nil"/>
                <w:left w:val="nil"/>
                <w:bottom w:val="nil"/>
                <w:right w:val="nil"/>
                <w:between w:val="nil"/>
              </w:pBdr>
              <w:jc w:val="center"/>
              <w:rPr>
                <w:rFonts w:ascii="Manrope" w:eastAsia="Arial" w:hAnsi="Manrope" w:cs="Arial"/>
                <w:sz w:val="20"/>
                <w:szCs w:val="20"/>
              </w:rPr>
            </w:pPr>
          </w:p>
        </w:tc>
      </w:tr>
      <w:tr w:rsidR="00EA3A30" w14:paraId="151E6E2D" w14:textId="77777777" w:rsidTr="00194836">
        <w:trPr>
          <w:trHeight w:val="453"/>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269F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Tricolour Pizza</w:t>
            </w:r>
          </w:p>
        </w:tc>
        <w:tc>
          <w:tcPr>
            <w:tcW w:w="3220" w:type="dxa"/>
            <w:tcMar>
              <w:top w:w="100" w:type="dxa"/>
              <w:left w:w="100" w:type="dxa"/>
              <w:bottom w:w="100" w:type="dxa"/>
              <w:right w:w="100" w:type="dxa"/>
            </w:tcMar>
          </w:tcPr>
          <w:p w14:paraId="79C821B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0DC336E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210</w:t>
            </w:r>
          </w:p>
        </w:tc>
      </w:tr>
      <w:tr w:rsidR="00EA3A30" w14:paraId="4F45D77F" w14:textId="77777777" w:rsidTr="00194836">
        <w:trPr>
          <w:trHeight w:val="363"/>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56C8B"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Foccacia</w:t>
            </w:r>
          </w:p>
        </w:tc>
        <w:tc>
          <w:tcPr>
            <w:tcW w:w="3220" w:type="dxa"/>
            <w:tcMar>
              <w:top w:w="100" w:type="dxa"/>
              <w:left w:w="100" w:type="dxa"/>
              <w:bottom w:w="100" w:type="dxa"/>
              <w:right w:w="100" w:type="dxa"/>
            </w:tcMar>
          </w:tcPr>
          <w:p w14:paraId="72D1F32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7B6AE7A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215</w:t>
            </w:r>
          </w:p>
        </w:tc>
      </w:tr>
      <w:tr w:rsidR="00EA3A30" w14:paraId="7643AD12" w14:textId="77777777" w:rsidTr="00194836">
        <w:trPr>
          <w:trHeight w:val="453"/>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74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Kashmiri Chilli Flammkuchen</w:t>
            </w:r>
          </w:p>
        </w:tc>
        <w:tc>
          <w:tcPr>
            <w:tcW w:w="3220" w:type="dxa"/>
            <w:tcMar>
              <w:top w:w="100" w:type="dxa"/>
              <w:left w:w="100" w:type="dxa"/>
              <w:bottom w:w="100" w:type="dxa"/>
              <w:right w:w="100" w:type="dxa"/>
            </w:tcMar>
          </w:tcPr>
          <w:p w14:paraId="66E35E5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3BA64F79"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140</w:t>
            </w:r>
          </w:p>
        </w:tc>
      </w:tr>
      <w:tr w:rsidR="00EA3A30" w14:paraId="1E3D27A7"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37CC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Mac &amp; Cheese</w:t>
            </w:r>
          </w:p>
        </w:tc>
        <w:tc>
          <w:tcPr>
            <w:tcW w:w="3220" w:type="dxa"/>
            <w:tcMar>
              <w:top w:w="100" w:type="dxa"/>
              <w:left w:w="100" w:type="dxa"/>
              <w:bottom w:w="100" w:type="dxa"/>
              <w:right w:w="100" w:type="dxa"/>
            </w:tcMar>
          </w:tcPr>
          <w:p w14:paraId="26E5E3A3"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Veg</w:t>
            </w:r>
          </w:p>
        </w:tc>
        <w:tc>
          <w:tcPr>
            <w:tcW w:w="2832" w:type="dxa"/>
            <w:tcMar>
              <w:top w:w="100" w:type="dxa"/>
              <w:left w:w="100" w:type="dxa"/>
              <w:bottom w:w="100" w:type="dxa"/>
              <w:right w:w="100" w:type="dxa"/>
            </w:tcMar>
          </w:tcPr>
          <w:p w14:paraId="5C5AB0C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215</w:t>
            </w:r>
          </w:p>
        </w:tc>
      </w:tr>
      <w:tr w:rsidR="00EA3A30" w14:paraId="2DBFED87" w14:textId="77777777" w:rsidTr="00194836">
        <w:trPr>
          <w:trHeight w:val="453"/>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6E53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French Toast</w:t>
            </w:r>
          </w:p>
        </w:tc>
        <w:tc>
          <w:tcPr>
            <w:tcW w:w="3220" w:type="dxa"/>
            <w:tcMar>
              <w:top w:w="100" w:type="dxa"/>
              <w:left w:w="100" w:type="dxa"/>
              <w:bottom w:w="100" w:type="dxa"/>
              <w:right w:w="100" w:type="dxa"/>
            </w:tcMar>
          </w:tcPr>
          <w:p w14:paraId="0E346DF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0C6C31D2"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130</w:t>
            </w:r>
          </w:p>
        </w:tc>
      </w:tr>
      <w:tr w:rsidR="00EA3A30" w14:paraId="2F67115E" w14:textId="77777777" w:rsidTr="00194836">
        <w:trPr>
          <w:trHeight w:val="408"/>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81C46"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Sticky Lemon Chicken</w:t>
            </w:r>
          </w:p>
        </w:tc>
        <w:tc>
          <w:tcPr>
            <w:tcW w:w="3220" w:type="dxa"/>
            <w:tcMar>
              <w:top w:w="100" w:type="dxa"/>
              <w:left w:w="100" w:type="dxa"/>
              <w:bottom w:w="100" w:type="dxa"/>
              <w:right w:w="100" w:type="dxa"/>
            </w:tcMar>
          </w:tcPr>
          <w:p w14:paraId="4D31872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001B3904"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215</w:t>
            </w:r>
          </w:p>
        </w:tc>
      </w:tr>
      <w:tr w:rsidR="00EA3A30" w14:paraId="54305D2C" w14:textId="77777777" w:rsidTr="00194836">
        <w:trPr>
          <w:trHeight w:val="678"/>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1FE7F"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Chicken Stroganoff With Buttered Rice</w:t>
            </w:r>
          </w:p>
        </w:tc>
        <w:tc>
          <w:tcPr>
            <w:tcW w:w="3220" w:type="dxa"/>
            <w:tcMar>
              <w:top w:w="100" w:type="dxa"/>
              <w:left w:w="100" w:type="dxa"/>
              <w:bottom w:w="100" w:type="dxa"/>
              <w:right w:w="100" w:type="dxa"/>
            </w:tcMar>
          </w:tcPr>
          <w:p w14:paraId="6D5D0A9A"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vAlign w:val="center"/>
          </w:tcPr>
          <w:p w14:paraId="256CA631"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320</w:t>
            </w:r>
          </w:p>
        </w:tc>
      </w:tr>
      <w:tr w:rsidR="00EA3A30" w14:paraId="1CC481DA" w14:textId="77777777" w:rsidTr="00194836">
        <w:trPr>
          <w:trHeight w:val="500"/>
        </w:trPr>
        <w:tc>
          <w:tcPr>
            <w:tcW w:w="3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343BD"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Tuna And Olives Toastie</w:t>
            </w:r>
          </w:p>
        </w:tc>
        <w:tc>
          <w:tcPr>
            <w:tcW w:w="3220" w:type="dxa"/>
            <w:tcMar>
              <w:top w:w="100" w:type="dxa"/>
              <w:left w:w="100" w:type="dxa"/>
              <w:bottom w:w="100" w:type="dxa"/>
              <w:right w:w="100" w:type="dxa"/>
            </w:tcMar>
          </w:tcPr>
          <w:p w14:paraId="06FA92F0"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Non Veg</w:t>
            </w:r>
          </w:p>
        </w:tc>
        <w:tc>
          <w:tcPr>
            <w:tcW w:w="2832" w:type="dxa"/>
            <w:tcMar>
              <w:top w:w="100" w:type="dxa"/>
              <w:left w:w="100" w:type="dxa"/>
              <w:bottom w:w="100" w:type="dxa"/>
              <w:right w:w="100" w:type="dxa"/>
            </w:tcMar>
          </w:tcPr>
          <w:p w14:paraId="55E3BC88" w14:textId="77777777" w:rsidR="00DA3F53" w:rsidRPr="00DA3F53" w:rsidRDefault="00000000" w:rsidP="00CE1519">
            <w:pPr>
              <w:pBdr>
                <w:top w:val="nil"/>
                <w:left w:val="nil"/>
                <w:bottom w:val="nil"/>
                <w:right w:val="nil"/>
                <w:between w:val="nil"/>
              </w:pBdr>
              <w:jc w:val="center"/>
              <w:rPr>
                <w:rFonts w:ascii="Manrope" w:eastAsia="Arial" w:hAnsi="Manrope" w:cs="Arial"/>
                <w:sz w:val="20"/>
                <w:szCs w:val="20"/>
              </w:rPr>
            </w:pPr>
            <w:r w:rsidRPr="00DA3F53">
              <w:rPr>
                <w:rFonts w:ascii="Manrope" w:eastAsia="Arial" w:hAnsi="Manrope" w:cs="Arial"/>
                <w:sz w:val="20"/>
                <w:szCs w:val="20"/>
              </w:rPr>
              <w:t>195</w:t>
            </w:r>
          </w:p>
        </w:tc>
      </w:tr>
    </w:tbl>
    <w:p w14:paraId="39B656DF" w14:textId="77777777" w:rsidR="00135FF8" w:rsidRPr="00DA3F53" w:rsidRDefault="00135FF8" w:rsidP="00CE1519">
      <w:pPr>
        <w:jc w:val="center"/>
        <w:rPr>
          <w:rFonts w:ascii="Manrope" w:hAnsi="Manrope"/>
          <w:b/>
          <w:bCs/>
          <w:sz w:val="24"/>
          <w:szCs w:val="24"/>
          <w:u w:val="single"/>
        </w:rPr>
      </w:pPr>
    </w:p>
    <w:p w14:paraId="232F7837" w14:textId="77777777" w:rsidR="00135FF8" w:rsidRPr="008C5F54" w:rsidRDefault="00135FF8" w:rsidP="008C5F54">
      <w:pPr>
        <w:spacing w:line="360" w:lineRule="auto"/>
        <w:jc w:val="center"/>
        <w:rPr>
          <w:rFonts w:ascii="Manrope" w:hAnsi="Manrope"/>
          <w:sz w:val="24"/>
          <w:szCs w:val="24"/>
          <w:u w:val="single"/>
        </w:rPr>
      </w:pPr>
    </w:p>
    <w:p w14:paraId="6F23893B" w14:textId="77777777" w:rsidR="00135FF8" w:rsidRDefault="00135FF8" w:rsidP="004F676D">
      <w:pPr>
        <w:spacing w:line="360" w:lineRule="auto"/>
        <w:rPr>
          <w:del w:id="18" w:author="Ashwin" w:date="2022-12-11T19:16:00Z"/>
          <w:rFonts w:ascii="Manrope" w:eastAsia="Arial" w:hAnsi="Manrope" w:cs="Arial"/>
          <w:b/>
          <w:sz w:val="32"/>
          <w:szCs w:val="32"/>
        </w:rPr>
      </w:pPr>
    </w:p>
    <w:p w14:paraId="41547F90" w14:textId="77777777" w:rsidR="00892703" w:rsidRPr="008C5F54" w:rsidRDefault="00892703" w:rsidP="008C5F54">
      <w:pPr>
        <w:spacing w:line="360" w:lineRule="auto"/>
        <w:jc w:val="center"/>
        <w:rPr>
          <w:ins w:id="19" w:author="Ashwin" w:date="2022-12-11T19:16:00Z"/>
          <w:rFonts w:ascii="Manrope" w:hAnsi="Manrope"/>
          <w:sz w:val="24"/>
          <w:szCs w:val="24"/>
        </w:rPr>
      </w:pPr>
    </w:p>
    <w:p w14:paraId="61AE9D23" w14:textId="77777777" w:rsidR="00185AD5" w:rsidRDefault="00185AD5" w:rsidP="00CE1519">
      <w:pPr>
        <w:spacing w:line="360" w:lineRule="auto"/>
        <w:rPr>
          <w:rFonts w:ascii="Manrope" w:eastAsia="Arial" w:hAnsi="Manrope" w:cs="Arial"/>
          <w:b/>
          <w:sz w:val="24"/>
          <w:szCs w:val="24"/>
        </w:rPr>
      </w:pPr>
    </w:p>
    <w:p w14:paraId="02CF4227" w14:textId="77777777" w:rsidR="00CE1519" w:rsidRDefault="00CE1519" w:rsidP="00CE1519">
      <w:pPr>
        <w:spacing w:line="360" w:lineRule="auto"/>
        <w:rPr>
          <w:rFonts w:ascii="Manrope" w:eastAsia="Arial" w:hAnsi="Manrope" w:cs="Arial"/>
          <w:b/>
          <w:sz w:val="24"/>
          <w:szCs w:val="24"/>
        </w:rPr>
      </w:pPr>
    </w:p>
    <w:p w14:paraId="64297E00" w14:textId="77777777" w:rsidR="00CE1519" w:rsidRDefault="00CE1519" w:rsidP="00CE1519">
      <w:pPr>
        <w:spacing w:line="360" w:lineRule="auto"/>
        <w:rPr>
          <w:rFonts w:ascii="Manrope" w:eastAsia="Arial" w:hAnsi="Manrope" w:cs="Arial"/>
          <w:b/>
          <w:sz w:val="24"/>
          <w:szCs w:val="24"/>
        </w:rPr>
      </w:pPr>
    </w:p>
    <w:p w14:paraId="26D3A9CF" w14:textId="77777777" w:rsidR="00CE1519" w:rsidRDefault="00CE1519" w:rsidP="0099650D">
      <w:pPr>
        <w:spacing w:line="360" w:lineRule="auto"/>
        <w:rPr>
          <w:rFonts w:ascii="Manrope" w:eastAsia="Arial" w:hAnsi="Manrope" w:cs="Arial"/>
          <w:b/>
          <w:sz w:val="24"/>
          <w:szCs w:val="24"/>
        </w:rPr>
      </w:pPr>
    </w:p>
    <w:p w14:paraId="21263295" w14:textId="77777777" w:rsidR="0099650D" w:rsidRPr="008C5F54" w:rsidRDefault="0099650D" w:rsidP="008C5F54">
      <w:pPr>
        <w:spacing w:line="360" w:lineRule="auto"/>
        <w:jc w:val="center"/>
        <w:rPr>
          <w:del w:id="20" w:author="Ashwin" w:date="2022-12-11T19:16:00Z"/>
          <w:rFonts w:ascii="Manrope" w:eastAsia="Arial" w:hAnsi="Manrope" w:cs="Arial"/>
          <w:b/>
          <w:sz w:val="24"/>
          <w:szCs w:val="24"/>
        </w:rPr>
      </w:pPr>
    </w:p>
    <w:p w14:paraId="516F4370" w14:textId="77777777" w:rsidR="00135FF8" w:rsidRPr="004F676D" w:rsidRDefault="00000000">
      <w:pPr>
        <w:spacing w:line="360" w:lineRule="auto"/>
        <w:rPr>
          <w:rFonts w:ascii="Manrope" w:eastAsia="Arial" w:hAnsi="Manrope" w:cs="Arial"/>
          <w:b/>
          <w:sz w:val="32"/>
          <w:szCs w:val="32"/>
          <w:rPrChange w:id="21" w:author="Ashwin" w:date="2022-12-11T19:10:00Z">
            <w:rPr>
              <w:rFonts w:ascii="Manrope" w:eastAsia="Arial" w:hAnsi="Manrope" w:cs="Arial"/>
              <w:b/>
              <w:sz w:val="32"/>
              <w:szCs w:val="32"/>
              <w:u w:val="single"/>
            </w:rPr>
          </w:rPrChange>
        </w:rPr>
        <w:pPrChange w:id="22" w:author="Ashwin" w:date="2022-12-11T19:10:00Z">
          <w:pPr>
            <w:spacing w:line="360" w:lineRule="auto"/>
            <w:jc w:val="center"/>
          </w:pPr>
        </w:pPrChange>
      </w:pPr>
      <w:r w:rsidRPr="004F676D">
        <w:rPr>
          <w:rFonts w:ascii="Manrope" w:eastAsia="Arial" w:hAnsi="Manrope" w:cs="Arial"/>
          <w:b/>
          <w:sz w:val="32"/>
          <w:szCs w:val="32"/>
          <w:rPrChange w:id="23" w:author="Ashwin" w:date="2022-12-11T19:10:00Z">
            <w:rPr>
              <w:rFonts w:ascii="Manrope" w:eastAsia="Arial" w:hAnsi="Manrope" w:cs="Arial"/>
              <w:b/>
              <w:sz w:val="32"/>
              <w:szCs w:val="32"/>
              <w:u w:val="single"/>
            </w:rPr>
          </w:rPrChange>
        </w:rPr>
        <w:t>Rating.csv</w:t>
      </w:r>
    </w:p>
    <w:tbl>
      <w:tblPr>
        <w:tblW w:w="108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8"/>
        <w:gridCol w:w="5955"/>
      </w:tblGrid>
      <w:tr w:rsidR="00EA3A30" w14:paraId="03CDDBE4"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AFA34"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Name of the Restaurant</w:t>
            </w:r>
          </w:p>
        </w:tc>
        <w:tc>
          <w:tcPr>
            <w:tcW w:w="5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608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Ratings</w:t>
            </w:r>
          </w:p>
        </w:tc>
      </w:tr>
      <w:tr w:rsidR="00EA3A30" w14:paraId="0B5B48EE"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9653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Geetham Veg Restaurant</w:t>
            </w:r>
          </w:p>
        </w:tc>
        <w:tc>
          <w:tcPr>
            <w:tcW w:w="5955" w:type="dxa"/>
            <w:tcMar>
              <w:top w:w="100" w:type="dxa"/>
              <w:left w:w="100" w:type="dxa"/>
              <w:bottom w:w="100" w:type="dxa"/>
              <w:right w:w="100" w:type="dxa"/>
            </w:tcMar>
          </w:tcPr>
          <w:p w14:paraId="4B2CA8F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4.1;4.1;4.0;4.0;4.1;4.1;3.8;4.1;1.0;3.0;</w:t>
            </w:r>
          </w:p>
        </w:tc>
      </w:tr>
      <w:tr w:rsidR="00EA3A30" w14:paraId="36EB3452"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9783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Saravana Bhavan</w:t>
            </w:r>
          </w:p>
        </w:tc>
        <w:tc>
          <w:tcPr>
            <w:tcW w:w="5955" w:type="dxa"/>
            <w:tcMar>
              <w:top w:w="100" w:type="dxa"/>
              <w:left w:w="100" w:type="dxa"/>
              <w:bottom w:w="100" w:type="dxa"/>
              <w:right w:w="100" w:type="dxa"/>
            </w:tcMar>
          </w:tcPr>
          <w:p w14:paraId="2E56118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4.0;3.2;4.1;2.0;3.2;4.1;4.3;5.0;</w:t>
            </w:r>
          </w:p>
        </w:tc>
      </w:tr>
      <w:tr w:rsidR="00EA3A30" w14:paraId="448F6050"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3042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Shree Mithai</w:t>
            </w:r>
          </w:p>
        </w:tc>
        <w:tc>
          <w:tcPr>
            <w:tcW w:w="5955" w:type="dxa"/>
            <w:tcMar>
              <w:top w:w="100" w:type="dxa"/>
              <w:left w:w="100" w:type="dxa"/>
              <w:bottom w:w="100" w:type="dxa"/>
              <w:right w:w="100" w:type="dxa"/>
            </w:tcMar>
          </w:tcPr>
          <w:p w14:paraId="3E04431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1.0;2.3;4.4;3.2;4.6;5.0;4.5;3.2;4.3;4.4;</w:t>
            </w:r>
          </w:p>
        </w:tc>
      </w:tr>
      <w:tr w:rsidR="00EA3A30" w14:paraId="7B123B5B"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C06B"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Geetham Veg Restaurant</w:t>
            </w:r>
          </w:p>
        </w:tc>
        <w:tc>
          <w:tcPr>
            <w:tcW w:w="5955" w:type="dxa"/>
            <w:tcMar>
              <w:top w:w="100" w:type="dxa"/>
              <w:left w:w="100" w:type="dxa"/>
              <w:bottom w:w="100" w:type="dxa"/>
              <w:right w:w="100" w:type="dxa"/>
            </w:tcMar>
          </w:tcPr>
          <w:p w14:paraId="72D89D2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4.1;4.1;4.0;4.0;4.1;4.1;</w:t>
            </w:r>
          </w:p>
        </w:tc>
      </w:tr>
      <w:tr w:rsidR="00EA3A30" w14:paraId="63ECFDD9"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C0FD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Saravana Bhavan</w:t>
            </w:r>
          </w:p>
        </w:tc>
        <w:tc>
          <w:tcPr>
            <w:tcW w:w="5955" w:type="dxa"/>
            <w:tcMar>
              <w:top w:w="100" w:type="dxa"/>
              <w:left w:w="100" w:type="dxa"/>
              <w:bottom w:w="100" w:type="dxa"/>
              <w:right w:w="100" w:type="dxa"/>
            </w:tcMar>
          </w:tcPr>
          <w:p w14:paraId="03796A3B"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4.0;3.2;2.5;4.3;5.0;4.4;4.6;3.2;4.5;</w:t>
            </w:r>
          </w:p>
        </w:tc>
      </w:tr>
      <w:tr w:rsidR="00EA3A30" w14:paraId="75048B64"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35250"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A2B Veg</w:t>
            </w:r>
          </w:p>
        </w:tc>
        <w:tc>
          <w:tcPr>
            <w:tcW w:w="5955" w:type="dxa"/>
            <w:tcMar>
              <w:top w:w="100" w:type="dxa"/>
              <w:left w:w="100" w:type="dxa"/>
              <w:bottom w:w="100" w:type="dxa"/>
              <w:right w:w="100" w:type="dxa"/>
            </w:tcMar>
          </w:tcPr>
          <w:p w14:paraId="670990C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4.3;4.3;3.2;5.0;4.3;4.8;4.9;4.2;3.2;</w:t>
            </w:r>
          </w:p>
        </w:tc>
      </w:tr>
      <w:tr w:rsidR="00EA3A30" w14:paraId="463E7BB2"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47EC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Shree Mithai</w:t>
            </w:r>
          </w:p>
        </w:tc>
        <w:tc>
          <w:tcPr>
            <w:tcW w:w="5955" w:type="dxa"/>
            <w:tcMar>
              <w:top w:w="100" w:type="dxa"/>
              <w:left w:w="100" w:type="dxa"/>
              <w:bottom w:w="100" w:type="dxa"/>
              <w:right w:w="100" w:type="dxa"/>
            </w:tcMar>
          </w:tcPr>
          <w:p w14:paraId="0C5F7CA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3.5;4.2;5.0;4.2;4.3;5.0;5.0;3.9;4.2;</w:t>
            </w:r>
          </w:p>
        </w:tc>
      </w:tr>
      <w:tr w:rsidR="00EA3A30" w14:paraId="3BF91DA0"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C31C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Manoj Bhavan Veg Restaurant</w:t>
            </w:r>
          </w:p>
        </w:tc>
        <w:tc>
          <w:tcPr>
            <w:tcW w:w="5955" w:type="dxa"/>
            <w:tcMar>
              <w:top w:w="100" w:type="dxa"/>
              <w:left w:w="100" w:type="dxa"/>
              <w:bottom w:w="100" w:type="dxa"/>
              <w:right w:w="100" w:type="dxa"/>
            </w:tcMar>
          </w:tcPr>
          <w:p w14:paraId="62ADAE00"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3.9;4.1;4.2;4.8;4.2;3.2;3.6;2.0;1.0;</w:t>
            </w:r>
          </w:p>
        </w:tc>
      </w:tr>
      <w:tr w:rsidR="00EA3A30" w14:paraId="1779281C"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264FB"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Burger King</w:t>
            </w:r>
          </w:p>
        </w:tc>
        <w:tc>
          <w:tcPr>
            <w:tcW w:w="5955" w:type="dxa"/>
            <w:tcMar>
              <w:top w:w="100" w:type="dxa"/>
              <w:left w:w="100" w:type="dxa"/>
              <w:bottom w:w="100" w:type="dxa"/>
              <w:right w:w="100" w:type="dxa"/>
            </w:tcMar>
          </w:tcPr>
          <w:p w14:paraId="1418D39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5.0;4.2;3.8;4.2;3.9;4.3;3.4;4.3;4.6;3.8;</w:t>
            </w:r>
          </w:p>
        </w:tc>
      </w:tr>
      <w:tr w:rsidR="00EA3A30" w14:paraId="69A160A9"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48A1F"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KFC</w:t>
            </w:r>
          </w:p>
        </w:tc>
        <w:tc>
          <w:tcPr>
            <w:tcW w:w="5955" w:type="dxa"/>
            <w:tcMar>
              <w:top w:w="100" w:type="dxa"/>
              <w:left w:w="100" w:type="dxa"/>
              <w:bottom w:w="100" w:type="dxa"/>
              <w:right w:w="100" w:type="dxa"/>
            </w:tcMar>
          </w:tcPr>
          <w:p w14:paraId="2F3399D6"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3.8;4.1;3.2;5.0;4.6;4.1;3.9;4.8;5.0;3.8;4.1;</w:t>
            </w:r>
          </w:p>
        </w:tc>
      </w:tr>
      <w:tr w:rsidR="00EA3A30" w14:paraId="0C9AB036"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61CE4"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Subway</w:t>
            </w:r>
          </w:p>
        </w:tc>
        <w:tc>
          <w:tcPr>
            <w:tcW w:w="5955" w:type="dxa"/>
            <w:tcMar>
              <w:top w:w="100" w:type="dxa"/>
              <w:left w:w="100" w:type="dxa"/>
              <w:bottom w:w="100" w:type="dxa"/>
              <w:right w:w="100" w:type="dxa"/>
            </w:tcMar>
          </w:tcPr>
          <w:p w14:paraId="588F4D70"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4.0;4.3;2.5;3.2;4.3;3.8;4.2;4.6;4.3;5.0;</w:t>
            </w:r>
          </w:p>
        </w:tc>
      </w:tr>
      <w:tr w:rsidR="00EA3A30" w14:paraId="713F3533"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6B806"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Domino's Pizza</w:t>
            </w:r>
          </w:p>
        </w:tc>
        <w:tc>
          <w:tcPr>
            <w:tcW w:w="5955" w:type="dxa"/>
            <w:tcMar>
              <w:top w:w="100" w:type="dxa"/>
              <w:left w:w="100" w:type="dxa"/>
              <w:bottom w:w="100" w:type="dxa"/>
              <w:right w:w="100" w:type="dxa"/>
            </w:tcMar>
          </w:tcPr>
          <w:p w14:paraId="70AE7EB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2.0;4.0;3.2;4.2;4.6;4.0;4.8;5.0;4.8;4.6;</w:t>
            </w:r>
          </w:p>
        </w:tc>
      </w:tr>
      <w:tr w:rsidR="00EA3A30" w14:paraId="18CEF2EF"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CAC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lastRenderedPageBreak/>
              <w:t>Oven Story Pizza</w:t>
            </w:r>
          </w:p>
        </w:tc>
        <w:tc>
          <w:tcPr>
            <w:tcW w:w="5955" w:type="dxa"/>
            <w:tcMar>
              <w:top w:w="100" w:type="dxa"/>
              <w:left w:w="100" w:type="dxa"/>
              <w:bottom w:w="100" w:type="dxa"/>
              <w:right w:w="100" w:type="dxa"/>
            </w:tcMar>
          </w:tcPr>
          <w:p w14:paraId="1DB7373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3.9;4.1;0.5;4.1;3.8;4.1;4.8;5.0;4.8;5.0;4.8;</w:t>
            </w:r>
          </w:p>
        </w:tc>
      </w:tr>
      <w:tr w:rsidR="00EA3A30" w14:paraId="349AB82D"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A7125"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Pizza Hut</w:t>
            </w:r>
          </w:p>
        </w:tc>
        <w:tc>
          <w:tcPr>
            <w:tcW w:w="5955" w:type="dxa"/>
            <w:tcMar>
              <w:top w:w="100" w:type="dxa"/>
              <w:left w:w="100" w:type="dxa"/>
              <w:bottom w:w="100" w:type="dxa"/>
              <w:right w:w="100" w:type="dxa"/>
            </w:tcMar>
          </w:tcPr>
          <w:p w14:paraId="00E38CB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4.0;4.1;3.8;3.8;4.2;3.9;4.3;4.1;4.1;4.8;5.0;4.3;2.1;4.1;</w:t>
            </w:r>
          </w:p>
        </w:tc>
      </w:tr>
      <w:tr w:rsidR="00EA3A30" w14:paraId="2F81C8E2"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872D0"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The Bowl Company</w:t>
            </w:r>
          </w:p>
        </w:tc>
        <w:tc>
          <w:tcPr>
            <w:tcW w:w="5955" w:type="dxa"/>
            <w:tcMar>
              <w:top w:w="100" w:type="dxa"/>
              <w:left w:w="100" w:type="dxa"/>
              <w:bottom w:w="100" w:type="dxa"/>
              <w:right w:w="100" w:type="dxa"/>
            </w:tcMar>
          </w:tcPr>
          <w:p w14:paraId="29795A16"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3.8;4.1;4.1;3.8;4.1;4.0;3.8;4.1;4.1;4.2;4.1;</w:t>
            </w:r>
          </w:p>
        </w:tc>
      </w:tr>
      <w:tr w:rsidR="00EA3A30" w14:paraId="42EB5A4F"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461D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Cafe De Paris</w:t>
            </w:r>
          </w:p>
        </w:tc>
        <w:tc>
          <w:tcPr>
            <w:tcW w:w="5955" w:type="dxa"/>
            <w:tcMar>
              <w:top w:w="100" w:type="dxa"/>
              <w:left w:w="100" w:type="dxa"/>
              <w:bottom w:w="100" w:type="dxa"/>
              <w:right w:w="100" w:type="dxa"/>
            </w:tcMar>
          </w:tcPr>
          <w:p w14:paraId="402ABEE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3.9;4.2;2.0;4.3;1.0;4.3;5.0;4.8;4.3;3.6;4.2;</w:t>
            </w:r>
          </w:p>
        </w:tc>
      </w:tr>
      <w:tr w:rsidR="00EA3A30" w14:paraId="78FEA22D"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46084"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Krispy Kreme</w:t>
            </w:r>
          </w:p>
        </w:tc>
        <w:tc>
          <w:tcPr>
            <w:tcW w:w="5955" w:type="dxa"/>
            <w:tcMar>
              <w:top w:w="100" w:type="dxa"/>
              <w:left w:w="100" w:type="dxa"/>
              <w:bottom w:w="100" w:type="dxa"/>
              <w:right w:w="100" w:type="dxa"/>
            </w:tcMar>
          </w:tcPr>
          <w:p w14:paraId="0F277D4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4.1;3.8;4.3;3.0;3.0;2.8;4.1;3.2;5.0;</w:t>
            </w:r>
          </w:p>
        </w:tc>
      </w:tr>
      <w:tr w:rsidR="00EA3A30" w14:paraId="7DFE5828"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082D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Writer's Cafe</w:t>
            </w:r>
          </w:p>
        </w:tc>
        <w:tc>
          <w:tcPr>
            <w:tcW w:w="5955" w:type="dxa"/>
            <w:tcMar>
              <w:top w:w="100" w:type="dxa"/>
              <w:left w:w="100" w:type="dxa"/>
              <w:bottom w:w="100" w:type="dxa"/>
              <w:right w:w="100" w:type="dxa"/>
            </w:tcMar>
          </w:tcPr>
          <w:p w14:paraId="37C7907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4.1;3.8;4.2;3.9;4.2;3.8;4.3;3.9;3.2;3.9;4.1;</w:t>
            </w:r>
          </w:p>
        </w:tc>
      </w:tr>
      <w:tr w:rsidR="00EA3A30" w14:paraId="20B2A7EA"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8ED7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Roll Baby Roll</w:t>
            </w:r>
          </w:p>
        </w:tc>
        <w:tc>
          <w:tcPr>
            <w:tcW w:w="5955" w:type="dxa"/>
            <w:tcMar>
              <w:top w:w="100" w:type="dxa"/>
              <w:left w:w="100" w:type="dxa"/>
              <w:bottom w:w="100" w:type="dxa"/>
              <w:right w:w="100" w:type="dxa"/>
            </w:tcMar>
          </w:tcPr>
          <w:p w14:paraId="1D09EC15"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3.2;4.1;4.5;4.7;3.2;4.9;4.3;4.5;5.0;4.8;4.6;4.3;</w:t>
            </w:r>
          </w:p>
        </w:tc>
      </w:tr>
      <w:tr w:rsidR="00EA3A30" w14:paraId="633AE005"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07E06"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The Sandwich Shop</w:t>
            </w:r>
          </w:p>
        </w:tc>
        <w:tc>
          <w:tcPr>
            <w:tcW w:w="5955" w:type="dxa"/>
            <w:tcMar>
              <w:top w:w="100" w:type="dxa"/>
              <w:left w:w="100" w:type="dxa"/>
              <w:bottom w:w="100" w:type="dxa"/>
              <w:right w:w="100" w:type="dxa"/>
            </w:tcMar>
          </w:tcPr>
          <w:p w14:paraId="3F4F60A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4.2;3.2;3.8;2.5;5.0;4.2;3.8;2.9;5.0;4.6;5.0;</w:t>
            </w:r>
          </w:p>
        </w:tc>
      </w:tr>
      <w:tr w:rsidR="00EA3A30" w14:paraId="06DE37ED"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11BD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Sigree</w:t>
            </w:r>
          </w:p>
        </w:tc>
        <w:tc>
          <w:tcPr>
            <w:tcW w:w="5955" w:type="dxa"/>
            <w:tcMar>
              <w:top w:w="100" w:type="dxa"/>
              <w:left w:w="100" w:type="dxa"/>
              <w:bottom w:w="100" w:type="dxa"/>
              <w:right w:w="100" w:type="dxa"/>
            </w:tcMar>
          </w:tcPr>
          <w:p w14:paraId="798538B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4.3;3.6;3.9;2.6;4.0;4.6;1.0;0.5;4.5;4.6;4.8;4.3;</w:t>
            </w:r>
          </w:p>
        </w:tc>
      </w:tr>
      <w:tr w:rsidR="00EA3A30" w14:paraId="49280CC3" w14:textId="77777777" w:rsidTr="00DA3F53">
        <w:trPr>
          <w:trHeight w:val="491"/>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4386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Chai Kings</w:t>
            </w:r>
          </w:p>
        </w:tc>
        <w:tc>
          <w:tcPr>
            <w:tcW w:w="5955" w:type="dxa"/>
            <w:tcMar>
              <w:top w:w="100" w:type="dxa"/>
              <w:left w:w="100" w:type="dxa"/>
              <w:bottom w:w="100" w:type="dxa"/>
              <w:right w:w="100" w:type="dxa"/>
            </w:tcMar>
          </w:tcPr>
          <w:p w14:paraId="20C538F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4.2;3.2;4.9;5.0;3.2;2.9;3.8;2.0;5.0;3.8;4.3;4.2;3.8;5.0</w:t>
            </w:r>
          </w:p>
        </w:tc>
      </w:tr>
      <w:tr w:rsidR="00EA3A30" w14:paraId="65451DCB" w14:textId="77777777" w:rsidTr="00DA3F53">
        <w:trPr>
          <w:trHeight w:val="435"/>
          <w:jc w:val="center"/>
        </w:trPr>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E804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Cake Works</w:t>
            </w:r>
          </w:p>
        </w:tc>
        <w:tc>
          <w:tcPr>
            <w:tcW w:w="5955" w:type="dxa"/>
            <w:tcMar>
              <w:top w:w="100" w:type="dxa"/>
              <w:left w:w="100" w:type="dxa"/>
              <w:bottom w:w="100" w:type="dxa"/>
              <w:right w:w="100" w:type="dxa"/>
            </w:tcMar>
          </w:tcPr>
          <w:p w14:paraId="300C5C7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4.6;1.0;0.5;3.2;5.0;4.5;3.9;4.6;5.0;2.8;4.9;4.2;</w:t>
            </w:r>
          </w:p>
        </w:tc>
      </w:tr>
    </w:tbl>
    <w:p w14:paraId="2794F4A7" w14:textId="77777777" w:rsidR="00135FF8" w:rsidRPr="008C5F54" w:rsidRDefault="00135FF8" w:rsidP="008C5F54">
      <w:pPr>
        <w:spacing w:line="360" w:lineRule="auto"/>
        <w:jc w:val="center"/>
        <w:rPr>
          <w:rFonts w:ascii="Manrope" w:eastAsia="Arial" w:hAnsi="Manrope" w:cs="Arial"/>
          <w:b/>
          <w:sz w:val="24"/>
          <w:szCs w:val="24"/>
        </w:rPr>
      </w:pPr>
    </w:p>
    <w:p w14:paraId="187A6078" w14:textId="77777777" w:rsidR="00135FF8" w:rsidRPr="008C5F54" w:rsidRDefault="00135FF8" w:rsidP="008C5F54">
      <w:pPr>
        <w:spacing w:line="360" w:lineRule="auto"/>
        <w:jc w:val="center"/>
        <w:rPr>
          <w:rFonts w:ascii="Manrope" w:eastAsia="Arial" w:hAnsi="Manrope" w:cs="Arial"/>
          <w:b/>
          <w:sz w:val="24"/>
          <w:szCs w:val="24"/>
        </w:rPr>
      </w:pPr>
    </w:p>
    <w:p w14:paraId="29D39F1B" w14:textId="77777777" w:rsidR="00C7144F" w:rsidRPr="008C5F54" w:rsidRDefault="00C7144F" w:rsidP="008C5F54">
      <w:pPr>
        <w:spacing w:line="360" w:lineRule="auto"/>
        <w:jc w:val="center"/>
        <w:rPr>
          <w:rFonts w:ascii="Manrope" w:eastAsia="Arial" w:hAnsi="Manrope" w:cs="Arial"/>
          <w:b/>
          <w:sz w:val="24"/>
          <w:szCs w:val="24"/>
        </w:rPr>
      </w:pPr>
    </w:p>
    <w:p w14:paraId="368B9B89" w14:textId="77777777" w:rsidR="00185AD5" w:rsidRPr="008C5F54" w:rsidRDefault="00185AD5" w:rsidP="008C5F54">
      <w:pPr>
        <w:spacing w:line="360" w:lineRule="auto"/>
        <w:jc w:val="center"/>
        <w:rPr>
          <w:rFonts w:ascii="Manrope" w:eastAsia="Arial" w:hAnsi="Manrope" w:cs="Arial"/>
          <w:b/>
          <w:sz w:val="24"/>
          <w:szCs w:val="24"/>
        </w:rPr>
      </w:pPr>
    </w:p>
    <w:p w14:paraId="24DAB09C" w14:textId="77777777" w:rsidR="00194836" w:rsidRDefault="00194836" w:rsidP="008C5F54">
      <w:pPr>
        <w:spacing w:line="360" w:lineRule="auto"/>
        <w:jc w:val="center"/>
        <w:rPr>
          <w:rFonts w:ascii="Manrope" w:eastAsia="Arial" w:hAnsi="Manrope" w:cs="Arial"/>
          <w:b/>
          <w:sz w:val="24"/>
          <w:szCs w:val="24"/>
          <w:u w:val="single"/>
        </w:rPr>
      </w:pPr>
    </w:p>
    <w:p w14:paraId="74B62257" w14:textId="77777777" w:rsidR="00194836" w:rsidRDefault="00194836" w:rsidP="008C5F54">
      <w:pPr>
        <w:spacing w:line="360" w:lineRule="auto"/>
        <w:jc w:val="center"/>
        <w:rPr>
          <w:rFonts w:ascii="Manrope" w:eastAsia="Arial" w:hAnsi="Manrope" w:cs="Arial"/>
          <w:b/>
          <w:sz w:val="24"/>
          <w:szCs w:val="24"/>
          <w:u w:val="single"/>
        </w:rPr>
      </w:pPr>
    </w:p>
    <w:p w14:paraId="0A50635D" w14:textId="77777777" w:rsidR="00194836" w:rsidRDefault="00194836" w:rsidP="008C5F54">
      <w:pPr>
        <w:spacing w:line="360" w:lineRule="auto"/>
        <w:jc w:val="center"/>
        <w:rPr>
          <w:rFonts w:ascii="Manrope" w:eastAsia="Arial" w:hAnsi="Manrope" w:cs="Arial"/>
          <w:b/>
          <w:sz w:val="24"/>
          <w:szCs w:val="24"/>
          <w:u w:val="single"/>
        </w:rPr>
      </w:pPr>
    </w:p>
    <w:p w14:paraId="49008EB9" w14:textId="77777777" w:rsidR="00194836" w:rsidRDefault="00194836" w:rsidP="008C5F54">
      <w:pPr>
        <w:spacing w:line="360" w:lineRule="auto"/>
        <w:jc w:val="center"/>
        <w:rPr>
          <w:rFonts w:ascii="Manrope" w:eastAsia="Arial" w:hAnsi="Manrope" w:cs="Arial"/>
          <w:b/>
          <w:sz w:val="24"/>
          <w:szCs w:val="24"/>
          <w:u w:val="single"/>
        </w:rPr>
      </w:pPr>
    </w:p>
    <w:p w14:paraId="357021EE" w14:textId="77777777" w:rsidR="00194836" w:rsidRDefault="00194836" w:rsidP="008C5F54">
      <w:pPr>
        <w:spacing w:line="360" w:lineRule="auto"/>
        <w:jc w:val="center"/>
        <w:rPr>
          <w:rFonts w:ascii="Manrope" w:eastAsia="Arial" w:hAnsi="Manrope" w:cs="Arial"/>
          <w:b/>
          <w:sz w:val="24"/>
          <w:szCs w:val="24"/>
          <w:u w:val="single"/>
        </w:rPr>
      </w:pPr>
    </w:p>
    <w:p w14:paraId="29D26F52" w14:textId="77777777" w:rsidR="00194836" w:rsidRDefault="00194836" w:rsidP="008C5F54">
      <w:pPr>
        <w:spacing w:line="360" w:lineRule="auto"/>
        <w:jc w:val="center"/>
        <w:rPr>
          <w:rFonts w:ascii="Manrope" w:eastAsia="Arial" w:hAnsi="Manrope" w:cs="Arial"/>
          <w:b/>
          <w:sz w:val="24"/>
          <w:szCs w:val="24"/>
          <w:u w:val="single"/>
        </w:rPr>
      </w:pPr>
    </w:p>
    <w:p w14:paraId="090557B0" w14:textId="77777777" w:rsidR="00194836" w:rsidRDefault="00194836" w:rsidP="008C5F54">
      <w:pPr>
        <w:spacing w:line="360" w:lineRule="auto"/>
        <w:jc w:val="center"/>
        <w:rPr>
          <w:rFonts w:ascii="Manrope" w:eastAsia="Arial" w:hAnsi="Manrope" w:cs="Arial"/>
          <w:b/>
          <w:sz w:val="24"/>
          <w:szCs w:val="24"/>
          <w:u w:val="single"/>
        </w:rPr>
      </w:pPr>
    </w:p>
    <w:p w14:paraId="2D01A593" w14:textId="77777777" w:rsidR="00194836" w:rsidRDefault="00194836" w:rsidP="008C5F54">
      <w:pPr>
        <w:spacing w:line="360" w:lineRule="auto"/>
        <w:jc w:val="center"/>
        <w:rPr>
          <w:rFonts w:ascii="Manrope" w:eastAsia="Arial" w:hAnsi="Manrope" w:cs="Arial"/>
          <w:b/>
          <w:sz w:val="24"/>
          <w:szCs w:val="24"/>
          <w:u w:val="single"/>
        </w:rPr>
      </w:pPr>
    </w:p>
    <w:p w14:paraId="3339B971" w14:textId="77777777" w:rsidR="00194836" w:rsidRDefault="00194836" w:rsidP="008C5F54">
      <w:pPr>
        <w:spacing w:line="360" w:lineRule="auto"/>
        <w:jc w:val="center"/>
        <w:rPr>
          <w:rFonts w:ascii="Manrope" w:eastAsia="Arial" w:hAnsi="Manrope" w:cs="Arial"/>
          <w:b/>
          <w:sz w:val="24"/>
          <w:szCs w:val="24"/>
          <w:u w:val="single"/>
        </w:rPr>
      </w:pPr>
    </w:p>
    <w:p w14:paraId="488BF100" w14:textId="77777777" w:rsidR="00194836" w:rsidRDefault="00194836" w:rsidP="008C5F54">
      <w:pPr>
        <w:spacing w:line="360" w:lineRule="auto"/>
        <w:jc w:val="center"/>
        <w:rPr>
          <w:rFonts w:ascii="Manrope" w:eastAsia="Arial" w:hAnsi="Manrope" w:cs="Arial"/>
          <w:b/>
          <w:sz w:val="24"/>
          <w:szCs w:val="24"/>
          <w:u w:val="single"/>
        </w:rPr>
      </w:pPr>
    </w:p>
    <w:p w14:paraId="3BA97BBF" w14:textId="77777777" w:rsidR="00194836" w:rsidRDefault="00194836" w:rsidP="008C5F54">
      <w:pPr>
        <w:spacing w:line="360" w:lineRule="auto"/>
        <w:jc w:val="center"/>
        <w:rPr>
          <w:rFonts w:ascii="Manrope" w:eastAsia="Arial" w:hAnsi="Manrope" w:cs="Arial"/>
          <w:b/>
          <w:sz w:val="24"/>
          <w:szCs w:val="24"/>
          <w:u w:val="single"/>
        </w:rPr>
      </w:pPr>
    </w:p>
    <w:p w14:paraId="6FFD13B1" w14:textId="77777777" w:rsidR="00194836" w:rsidRDefault="00194836" w:rsidP="008C5F54">
      <w:pPr>
        <w:spacing w:line="360" w:lineRule="auto"/>
        <w:jc w:val="center"/>
        <w:rPr>
          <w:rFonts w:ascii="Manrope" w:eastAsia="Arial" w:hAnsi="Manrope" w:cs="Arial"/>
          <w:b/>
          <w:sz w:val="24"/>
          <w:szCs w:val="24"/>
          <w:u w:val="single"/>
        </w:rPr>
      </w:pPr>
    </w:p>
    <w:p w14:paraId="5AE96E2D" w14:textId="77777777" w:rsidR="00135FF8" w:rsidRPr="004F676D" w:rsidRDefault="00000000">
      <w:pPr>
        <w:spacing w:line="360" w:lineRule="auto"/>
        <w:rPr>
          <w:rFonts w:ascii="Manrope" w:eastAsia="Arial" w:hAnsi="Manrope" w:cs="Arial"/>
          <w:b/>
          <w:sz w:val="32"/>
          <w:szCs w:val="32"/>
          <w:rPrChange w:id="24" w:author="Ashwin" w:date="2022-12-11T19:10:00Z">
            <w:rPr>
              <w:rFonts w:ascii="Manrope" w:eastAsia="Arial" w:hAnsi="Manrope" w:cs="Arial"/>
              <w:b/>
              <w:sz w:val="32"/>
              <w:szCs w:val="32"/>
              <w:u w:val="single"/>
            </w:rPr>
          </w:rPrChange>
        </w:rPr>
        <w:pPrChange w:id="25" w:author="Ashwin" w:date="2022-12-11T19:10:00Z">
          <w:pPr>
            <w:spacing w:line="360" w:lineRule="auto"/>
            <w:jc w:val="center"/>
          </w:pPr>
        </w:pPrChange>
      </w:pPr>
      <w:r w:rsidRPr="004F676D">
        <w:rPr>
          <w:rFonts w:ascii="Manrope" w:eastAsia="Arial" w:hAnsi="Manrope" w:cs="Arial"/>
          <w:b/>
          <w:sz w:val="32"/>
          <w:szCs w:val="32"/>
          <w:rPrChange w:id="26" w:author="Ashwin" w:date="2022-12-11T19:10:00Z">
            <w:rPr>
              <w:rFonts w:ascii="Manrope" w:eastAsia="Arial" w:hAnsi="Manrope" w:cs="Arial"/>
              <w:b/>
              <w:sz w:val="32"/>
              <w:szCs w:val="32"/>
              <w:u w:val="single"/>
            </w:rPr>
          </w:rPrChange>
        </w:rPr>
        <w:t>Ratingavg.csv</w:t>
      </w:r>
    </w:p>
    <w:tbl>
      <w:tblPr>
        <w:tblW w:w="98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4"/>
        <w:gridCol w:w="2651"/>
        <w:gridCol w:w="2452"/>
      </w:tblGrid>
      <w:tr w:rsidR="00EA3A30" w14:paraId="083D2E57" w14:textId="77777777" w:rsidTr="0099650D">
        <w:trPr>
          <w:trHeight w:val="53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49E5F"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Name of the Restaurant</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7D2D"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Pr>
                <w:rFonts w:ascii="Manrope" w:eastAsia="Arial" w:hAnsi="Manrope" w:cs="Arial"/>
                <w:sz w:val="24"/>
                <w:szCs w:val="24"/>
              </w:rPr>
              <w:t>Average Rating</w:t>
            </w:r>
          </w:p>
        </w:tc>
        <w:tc>
          <w:tcPr>
            <w:tcW w:w="2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AF8F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Pr>
                <w:rFonts w:ascii="Manrope" w:eastAsia="Arial" w:hAnsi="Manrope" w:cs="Arial"/>
                <w:sz w:val="24"/>
                <w:szCs w:val="24"/>
              </w:rPr>
              <w:t>Number Of Ratings</w:t>
            </w:r>
          </w:p>
        </w:tc>
      </w:tr>
      <w:tr w:rsidR="00EA3A30" w14:paraId="1B5A8EBC"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76B97"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Geetham Veg Restaurant</w:t>
            </w:r>
          </w:p>
        </w:tc>
        <w:tc>
          <w:tcPr>
            <w:tcW w:w="2651" w:type="dxa"/>
            <w:tcMar>
              <w:top w:w="100" w:type="dxa"/>
              <w:left w:w="100" w:type="dxa"/>
              <w:bottom w:w="100" w:type="dxa"/>
              <w:right w:w="100" w:type="dxa"/>
            </w:tcMar>
          </w:tcPr>
          <w:p w14:paraId="39574B3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3.63</w:t>
            </w:r>
          </w:p>
        </w:tc>
        <w:tc>
          <w:tcPr>
            <w:tcW w:w="2452" w:type="dxa"/>
            <w:tcMar>
              <w:top w:w="100" w:type="dxa"/>
              <w:left w:w="100" w:type="dxa"/>
              <w:bottom w:w="100" w:type="dxa"/>
              <w:right w:w="100" w:type="dxa"/>
            </w:tcMar>
          </w:tcPr>
          <w:p w14:paraId="64EE0C4B"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10</w:t>
            </w:r>
          </w:p>
        </w:tc>
      </w:tr>
      <w:tr w:rsidR="00EA3A30" w14:paraId="65164C8F"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294F0"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Saravana Bhavan</w:t>
            </w:r>
          </w:p>
        </w:tc>
        <w:tc>
          <w:tcPr>
            <w:tcW w:w="2651" w:type="dxa"/>
            <w:tcMar>
              <w:top w:w="100" w:type="dxa"/>
              <w:left w:w="100" w:type="dxa"/>
              <w:bottom w:w="100" w:type="dxa"/>
              <w:right w:w="100" w:type="dxa"/>
            </w:tcMar>
          </w:tcPr>
          <w:p w14:paraId="55B8C8CD"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3.73</w:t>
            </w:r>
          </w:p>
        </w:tc>
        <w:tc>
          <w:tcPr>
            <w:tcW w:w="2452" w:type="dxa"/>
            <w:tcMar>
              <w:top w:w="100" w:type="dxa"/>
              <w:left w:w="100" w:type="dxa"/>
              <w:bottom w:w="100" w:type="dxa"/>
              <w:right w:w="100" w:type="dxa"/>
            </w:tcMar>
          </w:tcPr>
          <w:p w14:paraId="2CFC460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8</w:t>
            </w:r>
          </w:p>
        </w:tc>
      </w:tr>
      <w:tr w:rsidR="00EA3A30" w14:paraId="4E617679"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3ECA2"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Shree Mithai</w:t>
            </w:r>
          </w:p>
        </w:tc>
        <w:tc>
          <w:tcPr>
            <w:tcW w:w="2651" w:type="dxa"/>
            <w:tcMar>
              <w:top w:w="100" w:type="dxa"/>
              <w:left w:w="100" w:type="dxa"/>
              <w:bottom w:w="100" w:type="dxa"/>
              <w:right w:w="100" w:type="dxa"/>
            </w:tcMar>
          </w:tcPr>
          <w:p w14:paraId="1719BEC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3.69</w:t>
            </w:r>
          </w:p>
        </w:tc>
        <w:tc>
          <w:tcPr>
            <w:tcW w:w="2452" w:type="dxa"/>
            <w:tcMar>
              <w:top w:w="100" w:type="dxa"/>
              <w:left w:w="100" w:type="dxa"/>
              <w:bottom w:w="100" w:type="dxa"/>
              <w:right w:w="100" w:type="dxa"/>
            </w:tcMar>
          </w:tcPr>
          <w:p w14:paraId="51B95793"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10</w:t>
            </w:r>
          </w:p>
        </w:tc>
      </w:tr>
      <w:tr w:rsidR="00EA3A30" w14:paraId="4F46E7E7"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AD228"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Geetham Veg Restaurant</w:t>
            </w:r>
          </w:p>
        </w:tc>
        <w:tc>
          <w:tcPr>
            <w:tcW w:w="2651" w:type="dxa"/>
            <w:tcMar>
              <w:top w:w="100" w:type="dxa"/>
              <w:left w:w="100" w:type="dxa"/>
              <w:bottom w:w="100" w:type="dxa"/>
              <w:right w:w="100" w:type="dxa"/>
            </w:tcMar>
          </w:tcPr>
          <w:p w14:paraId="162D05FA"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4.06</w:t>
            </w:r>
          </w:p>
        </w:tc>
        <w:tc>
          <w:tcPr>
            <w:tcW w:w="2452" w:type="dxa"/>
            <w:tcMar>
              <w:top w:w="100" w:type="dxa"/>
              <w:left w:w="100" w:type="dxa"/>
              <w:bottom w:w="100" w:type="dxa"/>
              <w:right w:w="100" w:type="dxa"/>
            </w:tcMar>
          </w:tcPr>
          <w:p w14:paraId="584AF932"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6</w:t>
            </w:r>
          </w:p>
        </w:tc>
      </w:tr>
      <w:tr w:rsidR="00EA3A30" w14:paraId="59CB190F"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B629B"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Saravana Bhavan</w:t>
            </w:r>
          </w:p>
        </w:tc>
        <w:tc>
          <w:tcPr>
            <w:tcW w:w="2651" w:type="dxa"/>
            <w:tcMar>
              <w:top w:w="100" w:type="dxa"/>
              <w:left w:w="100" w:type="dxa"/>
              <w:bottom w:w="100" w:type="dxa"/>
              <w:right w:w="100" w:type="dxa"/>
            </w:tcMar>
          </w:tcPr>
          <w:p w14:paraId="7742BE67"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3.96</w:t>
            </w:r>
          </w:p>
        </w:tc>
        <w:tc>
          <w:tcPr>
            <w:tcW w:w="2452" w:type="dxa"/>
            <w:tcMar>
              <w:top w:w="100" w:type="dxa"/>
              <w:left w:w="100" w:type="dxa"/>
              <w:bottom w:w="100" w:type="dxa"/>
              <w:right w:w="100" w:type="dxa"/>
            </w:tcMar>
          </w:tcPr>
          <w:p w14:paraId="568F7D69"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9</w:t>
            </w:r>
          </w:p>
        </w:tc>
      </w:tr>
      <w:tr w:rsidR="00EA3A30" w14:paraId="1BCAA2D8"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D2E36"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A2B Veg</w:t>
            </w:r>
          </w:p>
        </w:tc>
        <w:tc>
          <w:tcPr>
            <w:tcW w:w="2651" w:type="dxa"/>
            <w:tcMar>
              <w:top w:w="100" w:type="dxa"/>
              <w:left w:w="100" w:type="dxa"/>
              <w:bottom w:w="100" w:type="dxa"/>
              <w:right w:w="100" w:type="dxa"/>
            </w:tcMar>
          </w:tcPr>
          <w:p w14:paraId="4632BEAF"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4.24</w:t>
            </w:r>
          </w:p>
        </w:tc>
        <w:tc>
          <w:tcPr>
            <w:tcW w:w="2452" w:type="dxa"/>
            <w:tcMar>
              <w:top w:w="100" w:type="dxa"/>
              <w:left w:w="100" w:type="dxa"/>
              <w:bottom w:w="100" w:type="dxa"/>
              <w:right w:w="100" w:type="dxa"/>
            </w:tcMar>
          </w:tcPr>
          <w:p w14:paraId="23CA1D16"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9</w:t>
            </w:r>
          </w:p>
        </w:tc>
      </w:tr>
      <w:tr w:rsidR="00EA3A30" w14:paraId="75BE228D"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607BE"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Shree Mithai</w:t>
            </w:r>
          </w:p>
        </w:tc>
        <w:tc>
          <w:tcPr>
            <w:tcW w:w="2651" w:type="dxa"/>
            <w:tcMar>
              <w:top w:w="100" w:type="dxa"/>
              <w:left w:w="100" w:type="dxa"/>
              <w:bottom w:w="100" w:type="dxa"/>
              <w:right w:w="100" w:type="dxa"/>
            </w:tcMar>
          </w:tcPr>
          <w:p w14:paraId="78F3E49A"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4.36</w:t>
            </w:r>
          </w:p>
        </w:tc>
        <w:tc>
          <w:tcPr>
            <w:tcW w:w="2452" w:type="dxa"/>
            <w:tcMar>
              <w:top w:w="100" w:type="dxa"/>
              <w:left w:w="100" w:type="dxa"/>
              <w:bottom w:w="100" w:type="dxa"/>
              <w:right w:w="100" w:type="dxa"/>
            </w:tcMar>
          </w:tcPr>
          <w:p w14:paraId="3F95ED5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9</w:t>
            </w:r>
          </w:p>
        </w:tc>
      </w:tr>
      <w:tr w:rsidR="00EA3A30" w14:paraId="2190A483"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06B2B"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Manoj Bhavan Veg Restaurant</w:t>
            </w:r>
          </w:p>
        </w:tc>
        <w:tc>
          <w:tcPr>
            <w:tcW w:w="2651" w:type="dxa"/>
            <w:tcMar>
              <w:top w:w="100" w:type="dxa"/>
              <w:left w:w="100" w:type="dxa"/>
              <w:bottom w:w="100" w:type="dxa"/>
              <w:right w:w="100" w:type="dxa"/>
            </w:tcMar>
          </w:tcPr>
          <w:p w14:paraId="345C127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3.44</w:t>
            </w:r>
          </w:p>
        </w:tc>
        <w:tc>
          <w:tcPr>
            <w:tcW w:w="2452" w:type="dxa"/>
            <w:tcMar>
              <w:top w:w="100" w:type="dxa"/>
              <w:left w:w="100" w:type="dxa"/>
              <w:bottom w:w="100" w:type="dxa"/>
              <w:right w:w="100" w:type="dxa"/>
            </w:tcMar>
          </w:tcPr>
          <w:p w14:paraId="4B3DEBE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9</w:t>
            </w:r>
          </w:p>
        </w:tc>
      </w:tr>
      <w:tr w:rsidR="00EA3A30" w14:paraId="68B0DC57"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3FF05"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Burger King</w:t>
            </w:r>
          </w:p>
        </w:tc>
        <w:tc>
          <w:tcPr>
            <w:tcW w:w="2651" w:type="dxa"/>
            <w:tcMar>
              <w:top w:w="100" w:type="dxa"/>
              <w:left w:w="100" w:type="dxa"/>
              <w:bottom w:w="100" w:type="dxa"/>
              <w:right w:w="100" w:type="dxa"/>
            </w:tcMar>
          </w:tcPr>
          <w:p w14:paraId="455B3CF5"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4.15</w:t>
            </w:r>
          </w:p>
        </w:tc>
        <w:tc>
          <w:tcPr>
            <w:tcW w:w="2452" w:type="dxa"/>
            <w:tcMar>
              <w:top w:w="100" w:type="dxa"/>
              <w:left w:w="100" w:type="dxa"/>
              <w:bottom w:w="100" w:type="dxa"/>
              <w:right w:w="100" w:type="dxa"/>
            </w:tcMar>
          </w:tcPr>
          <w:p w14:paraId="583E4A2F"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10</w:t>
            </w:r>
          </w:p>
        </w:tc>
      </w:tr>
      <w:tr w:rsidR="00EA3A30" w14:paraId="629F7545"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1EBB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KFC</w:t>
            </w:r>
          </w:p>
        </w:tc>
        <w:tc>
          <w:tcPr>
            <w:tcW w:w="2651" w:type="dxa"/>
            <w:tcMar>
              <w:top w:w="100" w:type="dxa"/>
              <w:left w:w="100" w:type="dxa"/>
              <w:bottom w:w="100" w:type="dxa"/>
              <w:right w:w="100" w:type="dxa"/>
            </w:tcMar>
          </w:tcPr>
          <w:p w14:paraId="38BBC955"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4.02</w:t>
            </w:r>
          </w:p>
        </w:tc>
        <w:tc>
          <w:tcPr>
            <w:tcW w:w="2452" w:type="dxa"/>
            <w:tcMar>
              <w:top w:w="100" w:type="dxa"/>
              <w:left w:w="100" w:type="dxa"/>
              <w:bottom w:w="100" w:type="dxa"/>
              <w:right w:w="100" w:type="dxa"/>
            </w:tcMar>
          </w:tcPr>
          <w:p w14:paraId="1727882A"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w:t>
            </w:r>
          </w:p>
        </w:tc>
      </w:tr>
      <w:tr w:rsidR="00EA3A30" w14:paraId="223007C5"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2B2E2"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Subway</w:t>
            </w:r>
          </w:p>
        </w:tc>
        <w:tc>
          <w:tcPr>
            <w:tcW w:w="2651" w:type="dxa"/>
            <w:tcMar>
              <w:top w:w="100" w:type="dxa"/>
              <w:left w:w="100" w:type="dxa"/>
              <w:bottom w:w="100" w:type="dxa"/>
              <w:right w:w="100" w:type="dxa"/>
            </w:tcMar>
          </w:tcPr>
          <w:p w14:paraId="57754145"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4.02</w:t>
            </w:r>
          </w:p>
        </w:tc>
        <w:tc>
          <w:tcPr>
            <w:tcW w:w="2452" w:type="dxa"/>
            <w:tcMar>
              <w:top w:w="100" w:type="dxa"/>
              <w:left w:w="100" w:type="dxa"/>
              <w:bottom w:w="100" w:type="dxa"/>
              <w:right w:w="100" w:type="dxa"/>
            </w:tcMar>
          </w:tcPr>
          <w:p w14:paraId="4855E49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10</w:t>
            </w:r>
          </w:p>
        </w:tc>
      </w:tr>
      <w:tr w:rsidR="00EA3A30" w14:paraId="64BB256F"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D4E7"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lastRenderedPageBreak/>
              <w:t>Domino's Pizza</w:t>
            </w:r>
          </w:p>
        </w:tc>
        <w:tc>
          <w:tcPr>
            <w:tcW w:w="2651" w:type="dxa"/>
            <w:tcMar>
              <w:top w:w="100" w:type="dxa"/>
              <w:left w:w="100" w:type="dxa"/>
              <w:bottom w:w="100" w:type="dxa"/>
              <w:right w:w="100" w:type="dxa"/>
            </w:tcMar>
          </w:tcPr>
          <w:p w14:paraId="46426E92"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ins w:id="27" w:author="Ashwin" w:date="2022-12-11T19:24:00Z">
              <w:r>
                <w:rPr>
                  <w:rFonts w:ascii="Manrope" w:eastAsia="Arial" w:hAnsi="Manrope" w:cs="Arial"/>
                  <w:sz w:val="24"/>
                  <w:szCs w:val="24"/>
                </w:rPr>
                <w:t>4.1</w:t>
              </w:r>
            </w:ins>
            <w:del w:id="28" w:author="Ashwin" w:date="2022-12-11T19:24:00Z">
              <w:r w:rsidRPr="008C5F54">
                <w:rPr>
                  <w:rFonts w:ascii="Manrope" w:eastAsia="Arial" w:hAnsi="Manrope" w:cs="Arial"/>
                  <w:sz w:val="24"/>
                  <w:szCs w:val="24"/>
                </w:rPr>
                <w:delText>10</w:delText>
              </w:r>
            </w:del>
            <w:del w:id="29" w:author="Ashwin" w:date="2022-12-11T19:23:00Z">
              <w:r w:rsidRPr="008C5F54">
                <w:rPr>
                  <w:rFonts w:ascii="Manrope" w:eastAsia="Arial" w:hAnsi="Manrope" w:cs="Arial"/>
                  <w:sz w:val="24"/>
                  <w:szCs w:val="24"/>
                </w:rPr>
                <w:delText>.33</w:delText>
              </w:r>
            </w:del>
          </w:p>
        </w:tc>
        <w:tc>
          <w:tcPr>
            <w:tcW w:w="2452" w:type="dxa"/>
            <w:tcMar>
              <w:top w:w="100" w:type="dxa"/>
              <w:left w:w="100" w:type="dxa"/>
              <w:bottom w:w="100" w:type="dxa"/>
              <w:right w:w="100" w:type="dxa"/>
            </w:tcMar>
          </w:tcPr>
          <w:p w14:paraId="7D98A9E8"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6</w:t>
            </w:r>
          </w:p>
        </w:tc>
      </w:tr>
      <w:tr w:rsidR="00EA3A30" w14:paraId="55B0F335"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812C6"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Oven Story Pizza</w:t>
            </w:r>
          </w:p>
        </w:tc>
        <w:tc>
          <w:tcPr>
            <w:tcW w:w="2651" w:type="dxa"/>
            <w:tcMar>
              <w:top w:w="100" w:type="dxa"/>
              <w:left w:w="100" w:type="dxa"/>
              <w:bottom w:w="100" w:type="dxa"/>
              <w:right w:w="100" w:type="dxa"/>
            </w:tcMar>
          </w:tcPr>
          <w:p w14:paraId="37153502"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4.08</w:t>
            </w:r>
          </w:p>
        </w:tc>
        <w:tc>
          <w:tcPr>
            <w:tcW w:w="2452" w:type="dxa"/>
            <w:tcMar>
              <w:top w:w="100" w:type="dxa"/>
              <w:left w:w="100" w:type="dxa"/>
              <w:bottom w:w="100" w:type="dxa"/>
              <w:right w:w="100" w:type="dxa"/>
            </w:tcMar>
          </w:tcPr>
          <w:p w14:paraId="439F69F7"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4A53BAB6"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F273A"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Pizza Hut</w:t>
            </w:r>
          </w:p>
        </w:tc>
        <w:tc>
          <w:tcPr>
            <w:tcW w:w="2651" w:type="dxa"/>
            <w:tcMar>
              <w:top w:w="100" w:type="dxa"/>
              <w:left w:w="100" w:type="dxa"/>
              <w:bottom w:w="100" w:type="dxa"/>
              <w:right w:w="100" w:type="dxa"/>
            </w:tcMar>
          </w:tcPr>
          <w:p w14:paraId="43408FE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3.89</w:t>
            </w:r>
          </w:p>
        </w:tc>
        <w:tc>
          <w:tcPr>
            <w:tcW w:w="2452" w:type="dxa"/>
            <w:tcMar>
              <w:top w:w="100" w:type="dxa"/>
              <w:left w:w="100" w:type="dxa"/>
              <w:bottom w:w="100" w:type="dxa"/>
              <w:right w:w="100" w:type="dxa"/>
            </w:tcMar>
          </w:tcPr>
          <w:p w14:paraId="1EDE1EE3"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14</w:t>
            </w:r>
          </w:p>
        </w:tc>
      </w:tr>
      <w:tr w:rsidR="00EA3A30" w14:paraId="33074526"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EC69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The Bowl Company</w:t>
            </w:r>
          </w:p>
        </w:tc>
        <w:tc>
          <w:tcPr>
            <w:tcW w:w="2651" w:type="dxa"/>
            <w:tcMar>
              <w:top w:w="100" w:type="dxa"/>
              <w:left w:w="100" w:type="dxa"/>
              <w:bottom w:w="100" w:type="dxa"/>
              <w:right w:w="100" w:type="dxa"/>
            </w:tcMar>
          </w:tcPr>
          <w:p w14:paraId="6284521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4.01</w:t>
            </w:r>
          </w:p>
        </w:tc>
        <w:tc>
          <w:tcPr>
            <w:tcW w:w="2452" w:type="dxa"/>
            <w:tcMar>
              <w:top w:w="100" w:type="dxa"/>
              <w:left w:w="100" w:type="dxa"/>
              <w:bottom w:w="100" w:type="dxa"/>
              <w:right w:w="100" w:type="dxa"/>
            </w:tcMar>
          </w:tcPr>
          <w:p w14:paraId="094EE72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5D06235B"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4853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Cafe De Paris</w:t>
            </w:r>
          </w:p>
        </w:tc>
        <w:tc>
          <w:tcPr>
            <w:tcW w:w="2651" w:type="dxa"/>
            <w:tcMar>
              <w:top w:w="100" w:type="dxa"/>
              <w:left w:w="100" w:type="dxa"/>
              <w:bottom w:w="100" w:type="dxa"/>
              <w:right w:w="100" w:type="dxa"/>
            </w:tcMar>
          </w:tcPr>
          <w:p w14:paraId="17A68018"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3.78</w:t>
            </w:r>
          </w:p>
        </w:tc>
        <w:tc>
          <w:tcPr>
            <w:tcW w:w="2452" w:type="dxa"/>
            <w:tcMar>
              <w:top w:w="100" w:type="dxa"/>
              <w:left w:w="100" w:type="dxa"/>
              <w:bottom w:w="100" w:type="dxa"/>
              <w:right w:w="100" w:type="dxa"/>
            </w:tcMar>
          </w:tcPr>
          <w:p w14:paraId="698CE3A5"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7BAD8502"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741E9"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Krispy Kreme</w:t>
            </w:r>
          </w:p>
        </w:tc>
        <w:tc>
          <w:tcPr>
            <w:tcW w:w="2651" w:type="dxa"/>
            <w:tcMar>
              <w:top w:w="100" w:type="dxa"/>
              <w:left w:w="100" w:type="dxa"/>
              <w:bottom w:w="100" w:type="dxa"/>
              <w:right w:w="100" w:type="dxa"/>
            </w:tcMar>
          </w:tcPr>
          <w:p w14:paraId="12F8580C"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3.7</w:t>
            </w:r>
          </w:p>
        </w:tc>
        <w:tc>
          <w:tcPr>
            <w:tcW w:w="2452" w:type="dxa"/>
            <w:tcMar>
              <w:top w:w="100" w:type="dxa"/>
              <w:left w:w="100" w:type="dxa"/>
              <w:bottom w:w="100" w:type="dxa"/>
              <w:right w:w="100" w:type="dxa"/>
            </w:tcMar>
          </w:tcPr>
          <w:p w14:paraId="5C567403"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9</w:t>
            </w:r>
          </w:p>
        </w:tc>
      </w:tr>
      <w:tr w:rsidR="00EA3A30" w14:paraId="130B8DAE"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48979"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Writer's Cafe</w:t>
            </w:r>
          </w:p>
        </w:tc>
        <w:tc>
          <w:tcPr>
            <w:tcW w:w="2651" w:type="dxa"/>
            <w:tcMar>
              <w:top w:w="100" w:type="dxa"/>
              <w:left w:w="100" w:type="dxa"/>
              <w:bottom w:w="100" w:type="dxa"/>
              <w:right w:w="100" w:type="dxa"/>
            </w:tcMar>
          </w:tcPr>
          <w:p w14:paraId="56AAC896"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3.94</w:t>
            </w:r>
          </w:p>
        </w:tc>
        <w:tc>
          <w:tcPr>
            <w:tcW w:w="2452" w:type="dxa"/>
            <w:tcMar>
              <w:top w:w="100" w:type="dxa"/>
              <w:left w:w="100" w:type="dxa"/>
              <w:bottom w:w="100" w:type="dxa"/>
              <w:right w:w="100" w:type="dxa"/>
            </w:tcMar>
          </w:tcPr>
          <w:p w14:paraId="70DE1654"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1CDBFC70"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6F4BF"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Roll Baby Roll</w:t>
            </w:r>
          </w:p>
        </w:tc>
        <w:tc>
          <w:tcPr>
            <w:tcW w:w="2651" w:type="dxa"/>
            <w:tcMar>
              <w:top w:w="100" w:type="dxa"/>
              <w:left w:w="100" w:type="dxa"/>
              <w:bottom w:w="100" w:type="dxa"/>
              <w:right w:w="100" w:type="dxa"/>
            </w:tcMar>
          </w:tcPr>
          <w:p w14:paraId="6628277D"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4.34</w:t>
            </w:r>
          </w:p>
        </w:tc>
        <w:tc>
          <w:tcPr>
            <w:tcW w:w="2452" w:type="dxa"/>
            <w:tcMar>
              <w:top w:w="100" w:type="dxa"/>
              <w:left w:w="100" w:type="dxa"/>
              <w:bottom w:w="100" w:type="dxa"/>
              <w:right w:w="100" w:type="dxa"/>
            </w:tcMar>
          </w:tcPr>
          <w:p w14:paraId="2D7FDA07"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02B9D826"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00983"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The Sandwich Shop</w:t>
            </w:r>
          </w:p>
        </w:tc>
        <w:tc>
          <w:tcPr>
            <w:tcW w:w="2651" w:type="dxa"/>
            <w:tcMar>
              <w:top w:w="100" w:type="dxa"/>
              <w:left w:w="100" w:type="dxa"/>
              <w:bottom w:w="100" w:type="dxa"/>
              <w:right w:w="100" w:type="dxa"/>
            </w:tcMar>
          </w:tcPr>
          <w:p w14:paraId="6B29C299"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4.01</w:t>
            </w:r>
          </w:p>
        </w:tc>
        <w:tc>
          <w:tcPr>
            <w:tcW w:w="2452" w:type="dxa"/>
            <w:tcMar>
              <w:top w:w="100" w:type="dxa"/>
              <w:left w:w="100" w:type="dxa"/>
              <w:bottom w:w="100" w:type="dxa"/>
              <w:right w:w="100" w:type="dxa"/>
            </w:tcMar>
          </w:tcPr>
          <w:p w14:paraId="3C1B69E2"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2BD34722"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5E380"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Sigree</w:t>
            </w:r>
          </w:p>
        </w:tc>
        <w:tc>
          <w:tcPr>
            <w:tcW w:w="2651" w:type="dxa"/>
            <w:tcMar>
              <w:top w:w="100" w:type="dxa"/>
              <w:left w:w="100" w:type="dxa"/>
              <w:bottom w:w="100" w:type="dxa"/>
              <w:right w:w="100" w:type="dxa"/>
            </w:tcMar>
          </w:tcPr>
          <w:p w14:paraId="2D157A19"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3.49</w:t>
            </w:r>
          </w:p>
        </w:tc>
        <w:tc>
          <w:tcPr>
            <w:tcW w:w="2452" w:type="dxa"/>
            <w:tcMar>
              <w:top w:w="100" w:type="dxa"/>
              <w:left w:w="100" w:type="dxa"/>
              <w:bottom w:w="100" w:type="dxa"/>
              <w:right w:w="100" w:type="dxa"/>
            </w:tcMar>
          </w:tcPr>
          <w:p w14:paraId="2BF9DE56"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318BD948"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CBE8A"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Chai Kings</w:t>
            </w:r>
          </w:p>
        </w:tc>
        <w:tc>
          <w:tcPr>
            <w:tcW w:w="2651" w:type="dxa"/>
            <w:tcMar>
              <w:top w:w="100" w:type="dxa"/>
              <w:left w:w="100" w:type="dxa"/>
              <w:bottom w:w="100" w:type="dxa"/>
              <w:right w:w="100" w:type="dxa"/>
            </w:tcMar>
          </w:tcPr>
          <w:p w14:paraId="78069024"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3.84</w:t>
            </w:r>
          </w:p>
        </w:tc>
        <w:tc>
          <w:tcPr>
            <w:tcW w:w="2452" w:type="dxa"/>
            <w:tcMar>
              <w:top w:w="100" w:type="dxa"/>
              <w:left w:w="100" w:type="dxa"/>
              <w:bottom w:w="100" w:type="dxa"/>
              <w:right w:w="100" w:type="dxa"/>
            </w:tcMar>
          </w:tcPr>
          <w:p w14:paraId="2ED4B761"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r w:rsidR="00EA3A30" w14:paraId="5E28D169" w14:textId="77777777" w:rsidTr="0099650D">
        <w:trPr>
          <w:trHeight w:val="500"/>
          <w:jc w:val="center"/>
        </w:trPr>
        <w:tc>
          <w:tcPr>
            <w:tcW w:w="4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B7F36"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Cake Works</w:t>
            </w:r>
          </w:p>
        </w:tc>
        <w:tc>
          <w:tcPr>
            <w:tcW w:w="2651" w:type="dxa"/>
            <w:tcMar>
              <w:top w:w="100" w:type="dxa"/>
              <w:left w:w="100" w:type="dxa"/>
              <w:bottom w:w="100" w:type="dxa"/>
              <w:right w:w="100" w:type="dxa"/>
            </w:tcMar>
          </w:tcPr>
          <w:p w14:paraId="02EC3594"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3.63</w:t>
            </w:r>
          </w:p>
        </w:tc>
        <w:tc>
          <w:tcPr>
            <w:tcW w:w="2452" w:type="dxa"/>
            <w:tcMar>
              <w:top w:w="100" w:type="dxa"/>
              <w:left w:w="100" w:type="dxa"/>
              <w:bottom w:w="100" w:type="dxa"/>
              <w:right w:w="100" w:type="dxa"/>
            </w:tcMar>
          </w:tcPr>
          <w:p w14:paraId="3AD02504" w14:textId="77777777" w:rsidR="00135FF8" w:rsidRPr="008C5F54" w:rsidRDefault="00000000" w:rsidP="008C5F54">
            <w:pPr>
              <w:pBdr>
                <w:top w:val="nil"/>
                <w:left w:val="nil"/>
                <w:bottom w:val="nil"/>
                <w:right w:val="nil"/>
                <w:between w:val="nil"/>
              </w:pBdr>
              <w:spacing w:line="276" w:lineRule="auto"/>
              <w:jc w:val="center"/>
              <w:rPr>
                <w:rFonts w:ascii="Manrope" w:eastAsia="Arial" w:hAnsi="Manrope" w:cs="Arial"/>
                <w:sz w:val="24"/>
                <w:szCs w:val="24"/>
              </w:rPr>
            </w:pPr>
            <w:r w:rsidRPr="008C5F54">
              <w:rPr>
                <w:rFonts w:ascii="Manrope" w:eastAsia="Arial" w:hAnsi="Manrope" w:cs="Arial"/>
                <w:sz w:val="24"/>
                <w:szCs w:val="24"/>
              </w:rPr>
              <w:t>11</w:t>
            </w:r>
          </w:p>
        </w:tc>
      </w:tr>
    </w:tbl>
    <w:p w14:paraId="5EF69A82" w14:textId="77777777" w:rsidR="00DA3F53" w:rsidRDefault="00DA3F53" w:rsidP="00DA3F53">
      <w:pPr>
        <w:spacing w:line="360" w:lineRule="auto"/>
        <w:rPr>
          <w:rFonts w:ascii="Manrope" w:eastAsia="Arial" w:hAnsi="Manrope" w:cs="Arial"/>
          <w:b/>
          <w:sz w:val="24"/>
          <w:szCs w:val="24"/>
        </w:rPr>
      </w:pPr>
    </w:p>
    <w:p w14:paraId="3592669D" w14:textId="77777777" w:rsidR="00194836" w:rsidRDefault="00194836" w:rsidP="00DA3F53">
      <w:pPr>
        <w:spacing w:line="360" w:lineRule="auto"/>
        <w:jc w:val="center"/>
        <w:rPr>
          <w:rFonts w:ascii="Manrope" w:eastAsia="Arial" w:hAnsi="Manrope" w:cs="Arial"/>
          <w:b/>
          <w:sz w:val="24"/>
          <w:szCs w:val="24"/>
          <w:u w:val="single"/>
        </w:rPr>
      </w:pPr>
    </w:p>
    <w:p w14:paraId="4C775267" w14:textId="77777777" w:rsidR="00194836" w:rsidRDefault="00194836" w:rsidP="00DA3F53">
      <w:pPr>
        <w:spacing w:line="360" w:lineRule="auto"/>
        <w:jc w:val="center"/>
        <w:rPr>
          <w:rFonts w:ascii="Manrope" w:eastAsia="Arial" w:hAnsi="Manrope" w:cs="Arial"/>
          <w:b/>
          <w:sz w:val="24"/>
          <w:szCs w:val="24"/>
          <w:u w:val="single"/>
        </w:rPr>
      </w:pPr>
    </w:p>
    <w:p w14:paraId="18A10A32" w14:textId="77777777" w:rsidR="00194836" w:rsidRDefault="00194836" w:rsidP="00DA3F53">
      <w:pPr>
        <w:spacing w:line="360" w:lineRule="auto"/>
        <w:jc w:val="center"/>
        <w:rPr>
          <w:rFonts w:ascii="Manrope" w:eastAsia="Arial" w:hAnsi="Manrope" w:cs="Arial"/>
          <w:b/>
          <w:sz w:val="24"/>
          <w:szCs w:val="24"/>
          <w:u w:val="single"/>
        </w:rPr>
      </w:pPr>
    </w:p>
    <w:p w14:paraId="7510CC4B" w14:textId="77777777" w:rsidR="00194836" w:rsidRDefault="00194836" w:rsidP="00DA3F53">
      <w:pPr>
        <w:spacing w:line="360" w:lineRule="auto"/>
        <w:jc w:val="center"/>
        <w:rPr>
          <w:rFonts w:ascii="Manrope" w:eastAsia="Arial" w:hAnsi="Manrope" w:cs="Arial"/>
          <w:b/>
          <w:sz w:val="24"/>
          <w:szCs w:val="24"/>
          <w:u w:val="single"/>
        </w:rPr>
      </w:pPr>
    </w:p>
    <w:p w14:paraId="207A58ED" w14:textId="77777777" w:rsidR="00194836" w:rsidRDefault="00194836" w:rsidP="00DA3F53">
      <w:pPr>
        <w:spacing w:line="360" w:lineRule="auto"/>
        <w:jc w:val="center"/>
        <w:rPr>
          <w:rFonts w:ascii="Manrope" w:eastAsia="Arial" w:hAnsi="Manrope" w:cs="Arial"/>
          <w:b/>
          <w:sz w:val="24"/>
          <w:szCs w:val="24"/>
          <w:u w:val="single"/>
        </w:rPr>
      </w:pPr>
    </w:p>
    <w:p w14:paraId="10B2435C" w14:textId="77777777" w:rsidR="00194836" w:rsidRDefault="00194836" w:rsidP="00DA3F53">
      <w:pPr>
        <w:spacing w:line="360" w:lineRule="auto"/>
        <w:jc w:val="center"/>
        <w:rPr>
          <w:rFonts w:ascii="Manrope" w:eastAsia="Arial" w:hAnsi="Manrope" w:cs="Arial"/>
          <w:b/>
          <w:sz w:val="24"/>
          <w:szCs w:val="24"/>
          <w:u w:val="single"/>
        </w:rPr>
      </w:pPr>
    </w:p>
    <w:p w14:paraId="21CEC9EF" w14:textId="77777777" w:rsidR="00194836" w:rsidRDefault="00194836" w:rsidP="00DA3F53">
      <w:pPr>
        <w:spacing w:line="360" w:lineRule="auto"/>
        <w:jc w:val="center"/>
        <w:rPr>
          <w:rFonts w:ascii="Manrope" w:eastAsia="Arial" w:hAnsi="Manrope" w:cs="Arial"/>
          <w:b/>
          <w:sz w:val="24"/>
          <w:szCs w:val="24"/>
          <w:u w:val="single"/>
        </w:rPr>
      </w:pPr>
    </w:p>
    <w:p w14:paraId="1525A16E" w14:textId="77777777" w:rsidR="00194836" w:rsidRDefault="00194836" w:rsidP="00DA3F53">
      <w:pPr>
        <w:spacing w:line="360" w:lineRule="auto"/>
        <w:jc w:val="center"/>
        <w:rPr>
          <w:rFonts w:ascii="Manrope" w:eastAsia="Arial" w:hAnsi="Manrope" w:cs="Arial"/>
          <w:b/>
          <w:sz w:val="24"/>
          <w:szCs w:val="24"/>
          <w:u w:val="single"/>
        </w:rPr>
      </w:pPr>
    </w:p>
    <w:p w14:paraId="5FAEB700" w14:textId="77777777" w:rsidR="00194836" w:rsidRDefault="00194836" w:rsidP="00DA3F53">
      <w:pPr>
        <w:spacing w:line="360" w:lineRule="auto"/>
        <w:jc w:val="center"/>
        <w:rPr>
          <w:rFonts w:ascii="Manrope" w:eastAsia="Arial" w:hAnsi="Manrope" w:cs="Arial"/>
          <w:b/>
          <w:sz w:val="24"/>
          <w:szCs w:val="24"/>
          <w:u w:val="single"/>
        </w:rPr>
      </w:pPr>
    </w:p>
    <w:p w14:paraId="4CAF6420" w14:textId="77777777" w:rsidR="00194836" w:rsidRDefault="00194836" w:rsidP="00DA3F53">
      <w:pPr>
        <w:spacing w:line="360" w:lineRule="auto"/>
        <w:jc w:val="center"/>
        <w:rPr>
          <w:rFonts w:ascii="Manrope" w:eastAsia="Arial" w:hAnsi="Manrope" w:cs="Arial"/>
          <w:b/>
          <w:sz w:val="24"/>
          <w:szCs w:val="24"/>
          <w:u w:val="single"/>
        </w:rPr>
      </w:pPr>
    </w:p>
    <w:p w14:paraId="7FA0F364" w14:textId="77777777" w:rsidR="00194836" w:rsidRDefault="00194836" w:rsidP="00DA3F53">
      <w:pPr>
        <w:spacing w:line="360" w:lineRule="auto"/>
        <w:jc w:val="center"/>
        <w:rPr>
          <w:rFonts w:ascii="Manrope" w:eastAsia="Arial" w:hAnsi="Manrope" w:cs="Arial"/>
          <w:b/>
          <w:sz w:val="24"/>
          <w:szCs w:val="24"/>
          <w:u w:val="single"/>
        </w:rPr>
      </w:pPr>
    </w:p>
    <w:p w14:paraId="5CA64660" w14:textId="77777777" w:rsidR="00194836" w:rsidRDefault="00194836" w:rsidP="00DA3F53">
      <w:pPr>
        <w:spacing w:line="360" w:lineRule="auto"/>
        <w:jc w:val="center"/>
        <w:rPr>
          <w:rFonts w:ascii="Manrope" w:eastAsia="Arial" w:hAnsi="Manrope" w:cs="Arial"/>
          <w:b/>
          <w:sz w:val="24"/>
          <w:szCs w:val="24"/>
          <w:u w:val="single"/>
        </w:rPr>
      </w:pPr>
    </w:p>
    <w:p w14:paraId="71E6C53C" w14:textId="77777777" w:rsidR="00194836" w:rsidRDefault="00194836" w:rsidP="00DA3F53">
      <w:pPr>
        <w:spacing w:line="360" w:lineRule="auto"/>
        <w:jc w:val="center"/>
        <w:rPr>
          <w:rFonts w:ascii="Manrope" w:eastAsia="Arial" w:hAnsi="Manrope" w:cs="Arial"/>
          <w:b/>
          <w:sz w:val="24"/>
          <w:szCs w:val="24"/>
          <w:u w:val="single"/>
        </w:rPr>
      </w:pPr>
    </w:p>
    <w:p w14:paraId="3D29925F" w14:textId="77777777" w:rsidR="00194836" w:rsidRDefault="00194836" w:rsidP="00DA3F53">
      <w:pPr>
        <w:spacing w:line="360" w:lineRule="auto"/>
        <w:jc w:val="center"/>
        <w:rPr>
          <w:rFonts w:ascii="Manrope" w:eastAsia="Arial" w:hAnsi="Manrope" w:cs="Arial"/>
          <w:b/>
          <w:sz w:val="24"/>
          <w:szCs w:val="24"/>
          <w:u w:val="single"/>
        </w:rPr>
      </w:pPr>
    </w:p>
    <w:p w14:paraId="7EE11ED9" w14:textId="77777777" w:rsidR="00194836" w:rsidRDefault="00194836" w:rsidP="00DA3F53">
      <w:pPr>
        <w:spacing w:line="360" w:lineRule="auto"/>
        <w:jc w:val="center"/>
        <w:rPr>
          <w:rFonts w:ascii="Manrope" w:eastAsia="Arial" w:hAnsi="Manrope" w:cs="Arial"/>
          <w:b/>
          <w:sz w:val="24"/>
          <w:szCs w:val="24"/>
          <w:u w:val="single"/>
        </w:rPr>
      </w:pPr>
    </w:p>
    <w:p w14:paraId="1D6970F5" w14:textId="77777777" w:rsidR="00135FF8" w:rsidRPr="004F676D" w:rsidRDefault="00000000">
      <w:pPr>
        <w:spacing w:line="360" w:lineRule="auto"/>
        <w:rPr>
          <w:rFonts w:ascii="Manrope" w:eastAsia="Arial" w:hAnsi="Manrope" w:cs="Arial"/>
          <w:b/>
          <w:sz w:val="32"/>
          <w:szCs w:val="32"/>
          <w:rPrChange w:id="30" w:author="Ashwin" w:date="2022-12-11T19:10:00Z">
            <w:rPr>
              <w:rFonts w:ascii="Manrope" w:eastAsia="Arial" w:hAnsi="Manrope" w:cs="Arial"/>
              <w:b/>
              <w:sz w:val="24"/>
              <w:szCs w:val="24"/>
              <w:u w:val="single"/>
            </w:rPr>
          </w:rPrChange>
        </w:rPr>
        <w:pPrChange w:id="31" w:author="Ashwin" w:date="2022-12-11T19:10:00Z">
          <w:pPr>
            <w:spacing w:line="360" w:lineRule="auto"/>
            <w:jc w:val="center"/>
          </w:pPr>
        </w:pPrChange>
      </w:pPr>
      <w:r w:rsidRPr="004F676D">
        <w:rPr>
          <w:rFonts w:ascii="Manrope" w:eastAsia="Arial" w:hAnsi="Manrope" w:cs="Arial"/>
          <w:b/>
          <w:sz w:val="32"/>
          <w:szCs w:val="32"/>
          <w:rPrChange w:id="32" w:author="Ashwin" w:date="2022-12-11T19:10:00Z">
            <w:rPr>
              <w:rFonts w:ascii="Manrope" w:eastAsia="Arial" w:hAnsi="Manrope" w:cs="Arial"/>
              <w:b/>
              <w:sz w:val="24"/>
              <w:szCs w:val="24"/>
              <w:u w:val="single"/>
            </w:rPr>
          </w:rPrChange>
        </w:rPr>
        <w:t>Restloc.csv</w:t>
      </w:r>
    </w:p>
    <w:tbl>
      <w:tblPr>
        <w:tblW w:w="104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6"/>
        <w:gridCol w:w="5100"/>
      </w:tblGrid>
      <w:tr w:rsidR="00EA3A30" w14:paraId="4A5FEEBA"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F1FDF"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Name of the Restaurant</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6A90B"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Location</w:t>
            </w:r>
          </w:p>
        </w:tc>
      </w:tr>
      <w:tr w:rsidR="00EA3A30" w14:paraId="0C8F3E8C"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6265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Geetham Veg Restaurant</w:t>
            </w:r>
          </w:p>
        </w:tc>
        <w:tc>
          <w:tcPr>
            <w:tcW w:w="5100" w:type="dxa"/>
            <w:tcMar>
              <w:top w:w="100" w:type="dxa"/>
              <w:left w:w="100" w:type="dxa"/>
              <w:bottom w:w="100" w:type="dxa"/>
              <w:right w:w="100" w:type="dxa"/>
            </w:tcMar>
          </w:tcPr>
          <w:p w14:paraId="4D09D07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T Nagar</w:t>
            </w:r>
          </w:p>
        </w:tc>
      </w:tr>
      <w:tr w:rsidR="00EA3A30" w14:paraId="3AFF55AF"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F481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Saravana Bhavan</w:t>
            </w:r>
          </w:p>
        </w:tc>
        <w:tc>
          <w:tcPr>
            <w:tcW w:w="5100" w:type="dxa"/>
            <w:tcMar>
              <w:top w:w="100" w:type="dxa"/>
              <w:left w:w="100" w:type="dxa"/>
              <w:bottom w:w="100" w:type="dxa"/>
              <w:right w:w="100" w:type="dxa"/>
            </w:tcMar>
          </w:tcPr>
          <w:p w14:paraId="585E76C5"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KK Nagar</w:t>
            </w:r>
          </w:p>
        </w:tc>
      </w:tr>
      <w:tr w:rsidR="00EA3A30" w14:paraId="0E703068"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E68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A2B Veg</w:t>
            </w:r>
          </w:p>
        </w:tc>
        <w:tc>
          <w:tcPr>
            <w:tcW w:w="5100" w:type="dxa"/>
            <w:tcMar>
              <w:top w:w="100" w:type="dxa"/>
              <w:left w:w="100" w:type="dxa"/>
              <w:bottom w:w="100" w:type="dxa"/>
              <w:right w:w="100" w:type="dxa"/>
            </w:tcMar>
          </w:tcPr>
          <w:p w14:paraId="0247901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Ashok Nagar</w:t>
            </w:r>
          </w:p>
        </w:tc>
      </w:tr>
      <w:tr w:rsidR="00EA3A30" w14:paraId="64AE81F2"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BC09"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Shree Mithai</w:t>
            </w:r>
          </w:p>
        </w:tc>
        <w:tc>
          <w:tcPr>
            <w:tcW w:w="5100" w:type="dxa"/>
            <w:tcMar>
              <w:top w:w="100" w:type="dxa"/>
              <w:left w:w="100" w:type="dxa"/>
              <w:bottom w:w="100" w:type="dxa"/>
              <w:right w:w="100" w:type="dxa"/>
            </w:tcMar>
          </w:tcPr>
          <w:p w14:paraId="21235CD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Ashok Nagar</w:t>
            </w:r>
          </w:p>
        </w:tc>
      </w:tr>
      <w:tr w:rsidR="00EA3A30" w14:paraId="5209EF35"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C0954"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Manoj Bhavan Veg Restaurant</w:t>
            </w:r>
          </w:p>
        </w:tc>
        <w:tc>
          <w:tcPr>
            <w:tcW w:w="5100" w:type="dxa"/>
            <w:tcMar>
              <w:top w:w="100" w:type="dxa"/>
              <w:left w:w="100" w:type="dxa"/>
              <w:bottom w:w="100" w:type="dxa"/>
              <w:right w:w="100" w:type="dxa"/>
            </w:tcMar>
          </w:tcPr>
          <w:p w14:paraId="69BEA69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Ashok Nagar</w:t>
            </w:r>
          </w:p>
        </w:tc>
      </w:tr>
      <w:tr w:rsidR="00EA3A30" w14:paraId="77183F4C"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AA3D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Burger King</w:t>
            </w:r>
          </w:p>
        </w:tc>
        <w:tc>
          <w:tcPr>
            <w:tcW w:w="5100" w:type="dxa"/>
            <w:tcMar>
              <w:top w:w="100" w:type="dxa"/>
              <w:left w:w="100" w:type="dxa"/>
              <w:bottom w:w="100" w:type="dxa"/>
              <w:right w:w="100" w:type="dxa"/>
            </w:tcMar>
          </w:tcPr>
          <w:p w14:paraId="18DD266F"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Ashok Nagar</w:t>
            </w:r>
          </w:p>
        </w:tc>
      </w:tr>
      <w:tr w:rsidR="00EA3A30" w14:paraId="5DFEF0F7"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131A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KFC</w:t>
            </w:r>
          </w:p>
        </w:tc>
        <w:tc>
          <w:tcPr>
            <w:tcW w:w="5100" w:type="dxa"/>
            <w:tcMar>
              <w:top w:w="100" w:type="dxa"/>
              <w:left w:w="100" w:type="dxa"/>
              <w:bottom w:w="100" w:type="dxa"/>
              <w:right w:w="100" w:type="dxa"/>
            </w:tcMar>
          </w:tcPr>
          <w:p w14:paraId="781BCFC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Ashok Nagar</w:t>
            </w:r>
          </w:p>
        </w:tc>
      </w:tr>
      <w:tr w:rsidR="00EA3A30" w14:paraId="4AB9216A"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F0E5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Subway</w:t>
            </w:r>
          </w:p>
        </w:tc>
        <w:tc>
          <w:tcPr>
            <w:tcW w:w="5100" w:type="dxa"/>
            <w:tcMar>
              <w:top w:w="100" w:type="dxa"/>
              <w:left w:w="100" w:type="dxa"/>
              <w:bottom w:w="100" w:type="dxa"/>
              <w:right w:w="100" w:type="dxa"/>
            </w:tcMar>
          </w:tcPr>
          <w:p w14:paraId="77852A6A"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Valasaravakkam</w:t>
            </w:r>
          </w:p>
        </w:tc>
      </w:tr>
      <w:tr w:rsidR="00EA3A30" w14:paraId="17A3C420"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3B18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Domino's Pizza</w:t>
            </w:r>
          </w:p>
        </w:tc>
        <w:tc>
          <w:tcPr>
            <w:tcW w:w="5100" w:type="dxa"/>
            <w:tcMar>
              <w:top w:w="100" w:type="dxa"/>
              <w:left w:w="100" w:type="dxa"/>
              <w:bottom w:w="100" w:type="dxa"/>
              <w:right w:w="100" w:type="dxa"/>
            </w:tcMar>
          </w:tcPr>
          <w:p w14:paraId="2EFF6A75"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K.K Nagar</w:t>
            </w:r>
          </w:p>
        </w:tc>
      </w:tr>
      <w:tr w:rsidR="00EA3A30" w14:paraId="211EBA22"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7CD4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Oven Story Pizza</w:t>
            </w:r>
          </w:p>
        </w:tc>
        <w:tc>
          <w:tcPr>
            <w:tcW w:w="5100" w:type="dxa"/>
            <w:tcMar>
              <w:top w:w="100" w:type="dxa"/>
              <w:left w:w="100" w:type="dxa"/>
              <w:bottom w:w="100" w:type="dxa"/>
              <w:right w:w="100" w:type="dxa"/>
            </w:tcMar>
          </w:tcPr>
          <w:p w14:paraId="4079F0F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Vadapalani</w:t>
            </w:r>
          </w:p>
        </w:tc>
      </w:tr>
      <w:tr w:rsidR="00EA3A30" w14:paraId="114E5BB3"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76D57"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Pizza Hut</w:t>
            </w:r>
          </w:p>
        </w:tc>
        <w:tc>
          <w:tcPr>
            <w:tcW w:w="5100" w:type="dxa"/>
            <w:tcMar>
              <w:top w:w="100" w:type="dxa"/>
              <w:left w:w="100" w:type="dxa"/>
              <w:bottom w:w="100" w:type="dxa"/>
              <w:right w:w="100" w:type="dxa"/>
            </w:tcMar>
          </w:tcPr>
          <w:p w14:paraId="0D8A64E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Ashok Nagar</w:t>
            </w:r>
          </w:p>
        </w:tc>
      </w:tr>
      <w:tr w:rsidR="00EA3A30" w14:paraId="3C6D9BE7"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08AB8"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lastRenderedPageBreak/>
              <w:t>The Bowl Company</w:t>
            </w:r>
          </w:p>
        </w:tc>
        <w:tc>
          <w:tcPr>
            <w:tcW w:w="5100" w:type="dxa"/>
            <w:tcMar>
              <w:top w:w="100" w:type="dxa"/>
              <w:left w:w="100" w:type="dxa"/>
              <w:bottom w:w="100" w:type="dxa"/>
              <w:right w:w="100" w:type="dxa"/>
            </w:tcMar>
          </w:tcPr>
          <w:p w14:paraId="29765A29"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Vadapalani</w:t>
            </w:r>
          </w:p>
        </w:tc>
      </w:tr>
      <w:tr w:rsidR="00EA3A30" w14:paraId="1C7976E8"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2D1EC"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Cafe De Paris</w:t>
            </w:r>
          </w:p>
        </w:tc>
        <w:tc>
          <w:tcPr>
            <w:tcW w:w="5100" w:type="dxa"/>
            <w:tcMar>
              <w:top w:w="100" w:type="dxa"/>
              <w:left w:w="100" w:type="dxa"/>
              <w:bottom w:w="100" w:type="dxa"/>
              <w:right w:w="100" w:type="dxa"/>
            </w:tcMar>
          </w:tcPr>
          <w:p w14:paraId="0B3C1EE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Alwarpet</w:t>
            </w:r>
          </w:p>
        </w:tc>
      </w:tr>
      <w:tr w:rsidR="00EA3A30" w14:paraId="2B455FAB"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35B99"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Krispy Kreme</w:t>
            </w:r>
          </w:p>
        </w:tc>
        <w:tc>
          <w:tcPr>
            <w:tcW w:w="5100" w:type="dxa"/>
            <w:tcMar>
              <w:top w:w="100" w:type="dxa"/>
              <w:left w:w="100" w:type="dxa"/>
              <w:bottom w:w="100" w:type="dxa"/>
              <w:right w:w="100" w:type="dxa"/>
            </w:tcMar>
          </w:tcPr>
          <w:p w14:paraId="196DFB10"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Thousand Lights</w:t>
            </w:r>
          </w:p>
        </w:tc>
      </w:tr>
      <w:tr w:rsidR="00EA3A30" w14:paraId="6101344F"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3E835"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Writer's Cafe</w:t>
            </w:r>
          </w:p>
        </w:tc>
        <w:tc>
          <w:tcPr>
            <w:tcW w:w="5100" w:type="dxa"/>
            <w:tcMar>
              <w:top w:w="100" w:type="dxa"/>
              <w:left w:w="100" w:type="dxa"/>
              <w:bottom w:w="100" w:type="dxa"/>
              <w:right w:w="100" w:type="dxa"/>
            </w:tcMar>
          </w:tcPr>
          <w:p w14:paraId="3C9FFEDD"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Egmore</w:t>
            </w:r>
          </w:p>
        </w:tc>
      </w:tr>
      <w:tr w:rsidR="00EA3A30" w14:paraId="380F67AA"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0943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Roll Baby Roll</w:t>
            </w:r>
          </w:p>
        </w:tc>
        <w:tc>
          <w:tcPr>
            <w:tcW w:w="5100" w:type="dxa"/>
            <w:tcMar>
              <w:top w:w="100" w:type="dxa"/>
              <w:left w:w="100" w:type="dxa"/>
              <w:bottom w:w="100" w:type="dxa"/>
              <w:right w:w="100" w:type="dxa"/>
            </w:tcMar>
          </w:tcPr>
          <w:p w14:paraId="7683C452"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Nungambakkam</w:t>
            </w:r>
          </w:p>
        </w:tc>
      </w:tr>
      <w:tr w:rsidR="00EA3A30" w14:paraId="60B42F07"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8B18F"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The Sandwich Shop</w:t>
            </w:r>
          </w:p>
        </w:tc>
        <w:tc>
          <w:tcPr>
            <w:tcW w:w="5100" w:type="dxa"/>
            <w:tcMar>
              <w:top w:w="100" w:type="dxa"/>
              <w:left w:w="100" w:type="dxa"/>
              <w:bottom w:w="100" w:type="dxa"/>
              <w:right w:w="100" w:type="dxa"/>
            </w:tcMar>
          </w:tcPr>
          <w:p w14:paraId="62909BC1"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Kodambakkam</w:t>
            </w:r>
          </w:p>
        </w:tc>
      </w:tr>
      <w:tr w:rsidR="00EA3A30" w14:paraId="1AE94B02"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CF94E"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Sigree</w:t>
            </w:r>
          </w:p>
        </w:tc>
        <w:tc>
          <w:tcPr>
            <w:tcW w:w="5100" w:type="dxa"/>
            <w:tcMar>
              <w:top w:w="100" w:type="dxa"/>
              <w:left w:w="100" w:type="dxa"/>
              <w:bottom w:w="100" w:type="dxa"/>
              <w:right w:w="100" w:type="dxa"/>
            </w:tcMar>
          </w:tcPr>
          <w:p w14:paraId="04751668"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Anna Nagar</w:t>
            </w:r>
          </w:p>
        </w:tc>
      </w:tr>
      <w:tr w:rsidR="00EA3A30" w14:paraId="14B4DA08"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F3A30"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Chai Kings</w:t>
            </w:r>
          </w:p>
        </w:tc>
        <w:tc>
          <w:tcPr>
            <w:tcW w:w="5100" w:type="dxa"/>
            <w:tcMar>
              <w:top w:w="100" w:type="dxa"/>
              <w:left w:w="100" w:type="dxa"/>
              <w:bottom w:w="100" w:type="dxa"/>
              <w:right w:w="100" w:type="dxa"/>
            </w:tcMar>
          </w:tcPr>
          <w:p w14:paraId="2E97E83B"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Egmore</w:t>
            </w:r>
          </w:p>
        </w:tc>
      </w:tr>
      <w:tr w:rsidR="00EA3A30" w14:paraId="3C4921EC" w14:textId="77777777" w:rsidTr="008C5F54">
        <w:trPr>
          <w:trHeight w:val="491"/>
          <w:jc w:val="center"/>
        </w:trPr>
        <w:tc>
          <w:tcPr>
            <w:tcW w:w="5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D3108"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Cake Works</w:t>
            </w:r>
          </w:p>
        </w:tc>
        <w:tc>
          <w:tcPr>
            <w:tcW w:w="5100" w:type="dxa"/>
            <w:tcMar>
              <w:top w:w="100" w:type="dxa"/>
              <w:left w:w="100" w:type="dxa"/>
              <w:bottom w:w="100" w:type="dxa"/>
              <w:right w:w="100" w:type="dxa"/>
            </w:tcMar>
          </w:tcPr>
          <w:p w14:paraId="6FEEEEB9" w14:textId="77777777" w:rsidR="00135FF8" w:rsidRPr="008C5F54" w:rsidRDefault="00000000" w:rsidP="00CE1519">
            <w:pPr>
              <w:pBdr>
                <w:top w:val="nil"/>
                <w:left w:val="nil"/>
                <w:bottom w:val="nil"/>
                <w:right w:val="nil"/>
                <w:between w:val="nil"/>
              </w:pBdr>
              <w:jc w:val="center"/>
              <w:rPr>
                <w:rFonts w:ascii="Manrope" w:eastAsia="Arial" w:hAnsi="Manrope" w:cs="Arial"/>
                <w:sz w:val="24"/>
                <w:szCs w:val="24"/>
              </w:rPr>
            </w:pPr>
            <w:r w:rsidRPr="008C5F54">
              <w:rPr>
                <w:rFonts w:ascii="Manrope" w:eastAsia="Arial" w:hAnsi="Manrope" w:cs="Arial"/>
                <w:sz w:val="24"/>
                <w:szCs w:val="24"/>
              </w:rPr>
              <w:t>Choolaimedu</w:t>
            </w:r>
          </w:p>
        </w:tc>
      </w:tr>
    </w:tbl>
    <w:p w14:paraId="5CA7382B" w14:textId="77777777" w:rsidR="00DA3F53" w:rsidRDefault="00DA3F53" w:rsidP="00DA3F53">
      <w:pPr>
        <w:spacing w:line="360" w:lineRule="auto"/>
        <w:rPr>
          <w:rFonts w:ascii="Manrope" w:eastAsia="Arial" w:hAnsi="Manrope" w:cs="Arial"/>
          <w:sz w:val="24"/>
          <w:szCs w:val="24"/>
        </w:rPr>
      </w:pPr>
    </w:p>
    <w:p w14:paraId="1622B6DF" w14:textId="77777777" w:rsidR="00DA3F53" w:rsidRDefault="00DA3F53" w:rsidP="00DA3F53">
      <w:pPr>
        <w:spacing w:line="360" w:lineRule="auto"/>
        <w:rPr>
          <w:rFonts w:ascii="Manrope" w:eastAsia="Arial" w:hAnsi="Manrope" w:cs="Arial"/>
          <w:sz w:val="24"/>
          <w:szCs w:val="24"/>
        </w:rPr>
      </w:pPr>
    </w:p>
    <w:p w14:paraId="4CCE360B" w14:textId="77777777" w:rsidR="00194836" w:rsidRDefault="00194836" w:rsidP="00DA3F53">
      <w:pPr>
        <w:spacing w:line="360" w:lineRule="auto"/>
        <w:jc w:val="center"/>
        <w:rPr>
          <w:rFonts w:ascii="Manrope" w:eastAsia="Arial" w:hAnsi="Manrope" w:cs="Arial"/>
          <w:b/>
          <w:sz w:val="24"/>
          <w:szCs w:val="24"/>
          <w:u w:val="single"/>
        </w:rPr>
      </w:pPr>
    </w:p>
    <w:p w14:paraId="1DFC2435" w14:textId="77777777" w:rsidR="00194836" w:rsidRDefault="00194836" w:rsidP="00DA3F53">
      <w:pPr>
        <w:spacing w:line="360" w:lineRule="auto"/>
        <w:jc w:val="center"/>
        <w:rPr>
          <w:rFonts w:ascii="Manrope" w:eastAsia="Arial" w:hAnsi="Manrope" w:cs="Arial"/>
          <w:b/>
          <w:sz w:val="24"/>
          <w:szCs w:val="24"/>
          <w:u w:val="single"/>
        </w:rPr>
      </w:pPr>
    </w:p>
    <w:p w14:paraId="6D05C16B" w14:textId="77777777" w:rsidR="00194836" w:rsidRDefault="00194836" w:rsidP="00DA3F53">
      <w:pPr>
        <w:spacing w:line="360" w:lineRule="auto"/>
        <w:jc w:val="center"/>
        <w:rPr>
          <w:rFonts w:ascii="Manrope" w:eastAsia="Arial" w:hAnsi="Manrope" w:cs="Arial"/>
          <w:b/>
          <w:sz w:val="24"/>
          <w:szCs w:val="24"/>
          <w:u w:val="single"/>
        </w:rPr>
      </w:pPr>
    </w:p>
    <w:p w14:paraId="10DA209B" w14:textId="77777777" w:rsidR="00194836" w:rsidRDefault="00194836" w:rsidP="00DA3F53">
      <w:pPr>
        <w:spacing w:line="360" w:lineRule="auto"/>
        <w:jc w:val="center"/>
        <w:rPr>
          <w:rFonts w:ascii="Manrope" w:eastAsia="Arial" w:hAnsi="Manrope" w:cs="Arial"/>
          <w:b/>
          <w:sz w:val="24"/>
          <w:szCs w:val="24"/>
          <w:u w:val="single"/>
        </w:rPr>
      </w:pPr>
    </w:p>
    <w:p w14:paraId="1B21A22B" w14:textId="77777777" w:rsidR="00194836" w:rsidRDefault="00194836" w:rsidP="00DA3F53">
      <w:pPr>
        <w:spacing w:line="360" w:lineRule="auto"/>
        <w:jc w:val="center"/>
        <w:rPr>
          <w:rFonts w:ascii="Manrope" w:eastAsia="Arial" w:hAnsi="Manrope" w:cs="Arial"/>
          <w:b/>
          <w:sz w:val="24"/>
          <w:szCs w:val="24"/>
          <w:u w:val="single"/>
        </w:rPr>
      </w:pPr>
    </w:p>
    <w:p w14:paraId="74570683" w14:textId="77777777" w:rsidR="00194836" w:rsidRDefault="00194836" w:rsidP="00DA3F53">
      <w:pPr>
        <w:spacing w:line="360" w:lineRule="auto"/>
        <w:jc w:val="center"/>
        <w:rPr>
          <w:rFonts w:ascii="Manrope" w:eastAsia="Arial" w:hAnsi="Manrope" w:cs="Arial"/>
          <w:b/>
          <w:sz w:val="24"/>
          <w:szCs w:val="24"/>
          <w:u w:val="single"/>
        </w:rPr>
      </w:pPr>
    </w:p>
    <w:p w14:paraId="49A1C6F3" w14:textId="77777777" w:rsidR="00194836" w:rsidRDefault="00194836" w:rsidP="00DA3F53">
      <w:pPr>
        <w:spacing w:line="360" w:lineRule="auto"/>
        <w:jc w:val="center"/>
        <w:rPr>
          <w:rFonts w:ascii="Manrope" w:eastAsia="Arial" w:hAnsi="Manrope" w:cs="Arial"/>
          <w:b/>
          <w:sz w:val="24"/>
          <w:szCs w:val="24"/>
          <w:u w:val="single"/>
        </w:rPr>
      </w:pPr>
    </w:p>
    <w:p w14:paraId="5E5A3FC0" w14:textId="77777777" w:rsidR="00194836" w:rsidRDefault="00194836" w:rsidP="00DA3F53">
      <w:pPr>
        <w:spacing w:line="360" w:lineRule="auto"/>
        <w:jc w:val="center"/>
        <w:rPr>
          <w:ins w:id="33" w:author="Ashwin" w:date="2022-12-11T19:00:00Z"/>
          <w:rFonts w:ascii="Manrope" w:eastAsia="Arial" w:hAnsi="Manrope" w:cs="Arial"/>
          <w:b/>
          <w:sz w:val="24"/>
          <w:szCs w:val="24"/>
          <w:u w:val="single"/>
        </w:rPr>
      </w:pPr>
    </w:p>
    <w:p w14:paraId="474CA308" w14:textId="77777777" w:rsidR="00194836" w:rsidRDefault="00194836" w:rsidP="00DA3F53">
      <w:pPr>
        <w:spacing w:line="360" w:lineRule="auto"/>
        <w:jc w:val="center"/>
        <w:rPr>
          <w:ins w:id="34" w:author="Ashwin" w:date="2022-12-11T19:00:00Z"/>
          <w:rFonts w:ascii="Manrope" w:eastAsia="Arial" w:hAnsi="Manrope" w:cs="Arial"/>
          <w:b/>
          <w:sz w:val="24"/>
          <w:szCs w:val="24"/>
          <w:u w:val="single"/>
        </w:rPr>
      </w:pPr>
    </w:p>
    <w:p w14:paraId="62175487" w14:textId="77777777" w:rsidR="00194836" w:rsidRDefault="00194836" w:rsidP="00DA3F53">
      <w:pPr>
        <w:spacing w:line="360" w:lineRule="auto"/>
        <w:jc w:val="center"/>
        <w:rPr>
          <w:ins w:id="35" w:author="Ashwin" w:date="2022-12-11T19:00:00Z"/>
          <w:rFonts w:ascii="Manrope" w:eastAsia="Arial" w:hAnsi="Manrope" w:cs="Arial"/>
          <w:b/>
          <w:sz w:val="24"/>
          <w:szCs w:val="24"/>
          <w:u w:val="single"/>
        </w:rPr>
      </w:pPr>
    </w:p>
    <w:p w14:paraId="3412AB17" w14:textId="77777777" w:rsidR="00194836" w:rsidRDefault="00194836" w:rsidP="00DA3F53">
      <w:pPr>
        <w:spacing w:line="360" w:lineRule="auto"/>
        <w:jc w:val="center"/>
        <w:rPr>
          <w:ins w:id="36" w:author="Ashwin" w:date="2022-12-11T19:00:00Z"/>
          <w:rFonts w:ascii="Manrope" w:eastAsia="Arial" w:hAnsi="Manrope" w:cs="Arial"/>
          <w:b/>
          <w:sz w:val="24"/>
          <w:szCs w:val="24"/>
          <w:u w:val="single"/>
        </w:rPr>
      </w:pPr>
    </w:p>
    <w:p w14:paraId="4B3A6859" w14:textId="77777777" w:rsidR="00194836" w:rsidRDefault="00194836" w:rsidP="00DA3F53">
      <w:pPr>
        <w:spacing w:line="360" w:lineRule="auto"/>
        <w:jc w:val="center"/>
        <w:rPr>
          <w:ins w:id="37" w:author="Ashwin" w:date="2022-12-11T19:00:00Z"/>
          <w:rFonts w:ascii="Manrope" w:eastAsia="Arial" w:hAnsi="Manrope" w:cs="Arial"/>
          <w:b/>
          <w:sz w:val="24"/>
          <w:szCs w:val="24"/>
          <w:u w:val="single"/>
        </w:rPr>
      </w:pPr>
    </w:p>
    <w:p w14:paraId="1AC1F3C1" w14:textId="77777777" w:rsidR="00194836" w:rsidRDefault="00194836" w:rsidP="00DA3F53">
      <w:pPr>
        <w:spacing w:line="360" w:lineRule="auto"/>
        <w:jc w:val="center"/>
        <w:rPr>
          <w:ins w:id="38" w:author="Ashwin" w:date="2022-12-11T19:00:00Z"/>
          <w:rFonts w:ascii="Manrope" w:eastAsia="Arial" w:hAnsi="Manrope" w:cs="Arial"/>
          <w:b/>
          <w:sz w:val="24"/>
          <w:szCs w:val="24"/>
          <w:u w:val="single"/>
        </w:rPr>
      </w:pPr>
    </w:p>
    <w:p w14:paraId="1DB0E94A" w14:textId="77777777" w:rsidR="00194836" w:rsidRDefault="00194836" w:rsidP="00DA3F53">
      <w:pPr>
        <w:spacing w:line="360" w:lineRule="auto"/>
        <w:jc w:val="center"/>
        <w:rPr>
          <w:ins w:id="39" w:author="Ashwin" w:date="2022-12-11T19:00:00Z"/>
          <w:rFonts w:ascii="Manrope" w:eastAsia="Arial" w:hAnsi="Manrope" w:cs="Arial"/>
          <w:b/>
          <w:sz w:val="24"/>
          <w:szCs w:val="24"/>
          <w:u w:val="single"/>
        </w:rPr>
      </w:pPr>
    </w:p>
    <w:p w14:paraId="26F27BE0" w14:textId="77777777" w:rsidR="00194836" w:rsidRDefault="00194836" w:rsidP="00DA3F53">
      <w:pPr>
        <w:spacing w:line="360" w:lineRule="auto"/>
        <w:jc w:val="center"/>
        <w:rPr>
          <w:ins w:id="40" w:author="Ashwin" w:date="2022-12-11T19:00:00Z"/>
          <w:rFonts w:ascii="Manrope" w:eastAsia="Arial" w:hAnsi="Manrope" w:cs="Arial"/>
          <w:b/>
          <w:sz w:val="24"/>
          <w:szCs w:val="24"/>
          <w:u w:val="single"/>
        </w:rPr>
      </w:pPr>
    </w:p>
    <w:p w14:paraId="3F86F87F" w14:textId="77777777" w:rsidR="00194836" w:rsidRDefault="00194836" w:rsidP="00DA3F53">
      <w:pPr>
        <w:spacing w:line="360" w:lineRule="auto"/>
        <w:jc w:val="center"/>
        <w:rPr>
          <w:ins w:id="41" w:author="Ashwin" w:date="2022-12-11T19:00:00Z"/>
          <w:rFonts w:ascii="Manrope" w:eastAsia="Arial" w:hAnsi="Manrope" w:cs="Arial"/>
          <w:b/>
          <w:sz w:val="24"/>
          <w:szCs w:val="24"/>
          <w:u w:val="single"/>
        </w:rPr>
      </w:pPr>
    </w:p>
    <w:p w14:paraId="37F7FBDA" w14:textId="77777777" w:rsidR="00194836" w:rsidRDefault="00194836" w:rsidP="00DA3F53">
      <w:pPr>
        <w:spacing w:line="360" w:lineRule="auto"/>
        <w:jc w:val="center"/>
        <w:rPr>
          <w:ins w:id="42" w:author="Ashwin" w:date="2022-12-11T19:00:00Z"/>
          <w:rFonts w:ascii="Manrope" w:eastAsia="Arial" w:hAnsi="Manrope" w:cs="Arial"/>
          <w:b/>
          <w:sz w:val="24"/>
          <w:szCs w:val="24"/>
          <w:u w:val="single"/>
        </w:rPr>
      </w:pPr>
    </w:p>
    <w:p w14:paraId="3F859A42" w14:textId="77777777" w:rsidR="0099650D" w:rsidRDefault="0099650D" w:rsidP="0099650D">
      <w:pPr>
        <w:rPr>
          <w:rFonts w:ascii="Manrope" w:eastAsia="Arial" w:hAnsi="Manrope" w:cs="Arial"/>
          <w:b/>
          <w:sz w:val="24"/>
          <w:szCs w:val="24"/>
          <w:u w:val="single"/>
        </w:rPr>
      </w:pPr>
    </w:p>
    <w:p w14:paraId="037BBB6F" w14:textId="77777777" w:rsidR="00185AD5" w:rsidRPr="004F676D" w:rsidRDefault="00000000">
      <w:pPr>
        <w:rPr>
          <w:rFonts w:ascii="Manrope" w:eastAsia="Arial" w:hAnsi="Manrope" w:cs="Arial"/>
          <w:b/>
          <w:sz w:val="32"/>
          <w:szCs w:val="32"/>
          <w:rPrChange w:id="43" w:author="Ashwin" w:date="2022-12-11T19:11:00Z">
            <w:rPr>
              <w:rFonts w:ascii="Manrope" w:eastAsia="Arial" w:hAnsi="Manrope" w:cs="Arial"/>
              <w:b/>
              <w:sz w:val="24"/>
              <w:szCs w:val="24"/>
              <w:u w:val="single"/>
            </w:rPr>
          </w:rPrChange>
        </w:rPr>
        <w:pPrChange w:id="44" w:author="Ashwin" w:date="2022-12-11T19:11:00Z">
          <w:pPr>
            <w:spacing w:line="360" w:lineRule="auto"/>
            <w:jc w:val="center"/>
          </w:pPr>
        </w:pPrChange>
      </w:pPr>
      <w:r w:rsidRPr="004F676D">
        <w:rPr>
          <w:rFonts w:ascii="Manrope" w:eastAsia="Arial" w:hAnsi="Manrope" w:cs="Arial"/>
          <w:b/>
          <w:sz w:val="32"/>
          <w:szCs w:val="32"/>
          <w:rPrChange w:id="45" w:author="Ashwin" w:date="2022-12-11T19:11:00Z">
            <w:rPr>
              <w:rFonts w:ascii="Manrope" w:eastAsia="Arial" w:hAnsi="Manrope" w:cs="Arial"/>
              <w:b/>
              <w:sz w:val="24"/>
              <w:szCs w:val="24"/>
              <w:u w:val="single"/>
            </w:rPr>
          </w:rPrChange>
        </w:rPr>
        <w:t>Phoneno.dat</w:t>
      </w:r>
    </w:p>
    <w:p w14:paraId="3CD2428D" w14:textId="77777777" w:rsidR="00CE1519" w:rsidRDefault="00CE1519" w:rsidP="00CE1519">
      <w:pPr>
        <w:spacing w:line="360" w:lineRule="auto"/>
        <w:rPr>
          <w:rFonts w:ascii="Manrope" w:eastAsia="Arial" w:hAnsi="Manrope" w:cs="Arial"/>
          <w:sz w:val="24"/>
          <w:szCs w:val="24"/>
        </w:rPr>
      </w:pPr>
    </w:p>
    <w:p w14:paraId="69500206" w14:textId="77777777" w:rsidR="00135FF8" w:rsidRPr="008C5F54" w:rsidRDefault="00000000" w:rsidP="00CE1519">
      <w:pPr>
        <w:spacing w:line="360" w:lineRule="auto"/>
        <w:rPr>
          <w:rFonts w:ascii="Manrope" w:eastAsia="Arial" w:hAnsi="Manrope" w:cs="Arial"/>
          <w:b/>
          <w:sz w:val="24"/>
          <w:szCs w:val="24"/>
        </w:rPr>
        <w:sectPr w:rsidR="00135FF8" w:rsidRPr="008C5F54" w:rsidSect="00C85BFB">
          <w:pgSz w:w="12250" w:h="1585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8C5F54">
        <w:rPr>
          <w:rFonts w:ascii="Manrope" w:eastAsia="Arial" w:hAnsi="Manrope" w:cs="Arial"/>
          <w:sz w:val="24"/>
          <w:szCs w:val="24"/>
        </w:rPr>
        <w:t>[['8432504059', datetime.datetime(2022, 12, 10, 18, 40, 0, 183847), 'Shree Mithai', [['S.No', 'Item', 'Quantity', 'Price'], [1, 'Bhel Poori', 3, 240], [2, 'Pav Bhaji', 4, 500], [3, 'Samosa Chaat', 1, 95]]], ['8432504059', datetime.datetime(2022, 12, 10, 18, 42, 57, 701400), 'Geetham Veg Restaurant', [['S.No', 'Item', 'Quantity', 'Price'], [1, 'Idli', 5, 250], [2, 'Coffee', 2, 90], [3, 'Chapati', 3, 240]]], ['8432504059', datetime.datetime(2022, 12, 10, 18, 44, 25, 821757), 'Shree Mithai', [['S.No', 'Item', 'Quantity', 'Price'], [1, 'Samosa Chaat', 4, 380], [2, 'Bhel Poori', 2, 160]]], ['8432504059', datetime.datetime(2022, 12, 10, 18, 51, 42, 912191), 'Geetham Veg Restaurant', [['S.No', 'Item', 'Quantity', 'Price'], [1, 'Idli', 5, 250], [2, 'Dosa', 3, 210], [3, 'Coffee', 3, 135]]], ['8432504059', datetime.datetime(2022, 12, 11, 14, 29, 57, 104080), 'Geetham Veg Restaurant', [['S.No', 'Item', 'Quantity', 'Price'], [1, 'Idli', 3, 150]]]]</w:t>
      </w:r>
    </w:p>
    <w:p w14:paraId="3D6A821D" w14:textId="77777777" w:rsidR="00135FF8" w:rsidRPr="00F02335" w:rsidRDefault="00000000" w:rsidP="00135FF8">
      <w:pPr>
        <w:spacing w:line="360" w:lineRule="auto"/>
        <w:ind w:right="144"/>
        <w:jc w:val="center"/>
        <w:rPr>
          <w:rFonts w:ascii="Manrope" w:hAnsi="Manrope"/>
          <w:b/>
          <w:sz w:val="48"/>
          <w:szCs w:val="48"/>
        </w:rPr>
      </w:pPr>
      <w:r w:rsidRPr="00F02335">
        <w:rPr>
          <w:rFonts w:ascii="Manrope" w:hAnsi="Manrope"/>
          <w:b/>
          <w:sz w:val="48"/>
          <w:szCs w:val="48"/>
        </w:rPr>
        <w:lastRenderedPageBreak/>
        <w:t>List of Global Variables and Functions</w:t>
      </w:r>
    </w:p>
    <w:p w14:paraId="3A0E5586" w14:textId="77777777" w:rsidR="00135FF8" w:rsidRPr="004F676D" w:rsidRDefault="00000000">
      <w:pPr>
        <w:spacing w:line="360" w:lineRule="auto"/>
        <w:ind w:left="161" w:right="144"/>
        <w:rPr>
          <w:rFonts w:ascii="Manrope" w:hAnsi="Manrope"/>
          <w:b/>
          <w:sz w:val="32"/>
          <w:szCs w:val="32"/>
          <w:rPrChange w:id="46" w:author="Ashwin" w:date="2022-12-11T19:14:00Z">
            <w:rPr>
              <w:rFonts w:ascii="Manrope" w:hAnsi="Manrope"/>
              <w:b/>
              <w:sz w:val="48"/>
              <w:szCs w:val="48"/>
            </w:rPr>
          </w:rPrChange>
        </w:rPr>
        <w:pPrChange w:id="47" w:author="Ashwin" w:date="2022-12-11T19:11:00Z">
          <w:pPr>
            <w:spacing w:line="360" w:lineRule="auto"/>
            <w:ind w:left="161" w:right="144"/>
            <w:jc w:val="center"/>
          </w:pPr>
        </w:pPrChange>
      </w:pPr>
      <w:r w:rsidRPr="004F676D">
        <w:rPr>
          <w:rFonts w:ascii="Manrope" w:hAnsi="Manrope"/>
          <w:b/>
          <w:sz w:val="32"/>
          <w:szCs w:val="32"/>
          <w:rPrChange w:id="48" w:author="Ashwin" w:date="2022-12-11T19:14:00Z">
            <w:rPr>
              <w:rFonts w:ascii="Manrope" w:hAnsi="Manrope"/>
              <w:b/>
              <w:sz w:val="48"/>
              <w:szCs w:val="48"/>
            </w:rPr>
          </w:rPrChange>
        </w:rPr>
        <w:t>Global Variables</w:t>
      </w:r>
    </w:p>
    <w:p w14:paraId="52F3B7FE" w14:textId="77777777" w:rsidR="00135FF8" w:rsidRPr="00F02335" w:rsidRDefault="00135FF8" w:rsidP="00CE1519">
      <w:pPr>
        <w:pBdr>
          <w:top w:val="nil"/>
          <w:left w:val="nil"/>
          <w:bottom w:val="nil"/>
          <w:right w:val="nil"/>
          <w:between w:val="nil"/>
        </w:pBdr>
        <w:spacing w:before="9"/>
        <w:rPr>
          <w:rFonts w:ascii="Manrope" w:hAnsi="Manrope"/>
          <w:b/>
          <w:color w:val="000000"/>
          <w:sz w:val="12"/>
          <w:szCs w:val="12"/>
        </w:rPr>
      </w:pPr>
    </w:p>
    <w:tbl>
      <w:tblPr>
        <w:tblW w:w="9512"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49" w:author="Ashwin" w:date="2022-12-11T19:19:00Z">
          <w:tblPr>
            <w:tblW w:w="9356" w:type="dxa"/>
            <w:tblLayout w:type="fixed"/>
            <w:tblLook w:val="04A0" w:firstRow="1" w:lastRow="0" w:firstColumn="1" w:lastColumn="0" w:noHBand="0" w:noVBand="1"/>
          </w:tblPr>
        </w:tblPrChange>
      </w:tblPr>
      <w:tblGrid>
        <w:gridCol w:w="4281"/>
        <w:gridCol w:w="5231"/>
        <w:tblGridChange w:id="50">
          <w:tblGrid>
            <w:gridCol w:w="4281"/>
            <w:gridCol w:w="42"/>
            <w:gridCol w:w="4921"/>
          </w:tblGrid>
        </w:tblGridChange>
      </w:tblGrid>
      <w:tr w:rsidR="00EA3A30" w14:paraId="2A14D19B" w14:textId="77777777" w:rsidTr="00C627FE">
        <w:trPr>
          <w:trHeight w:val="777"/>
          <w:trPrChange w:id="51" w:author="Ashwin" w:date="2022-12-11T19:19:00Z">
            <w:trPr>
              <w:wAfter w:w="113" w:type="dxa"/>
            </w:trPr>
          </w:trPrChange>
        </w:trPr>
        <w:tc>
          <w:tcPr>
            <w:tcW w:w="4281" w:type="dxa"/>
            <w:tcPrChange w:id="52" w:author="Ashwin" w:date="2022-12-11T19:19:00Z">
              <w:tcPr>
                <w:tcW w:w="4373" w:type="dxa"/>
                <w:gridSpan w:val="2"/>
              </w:tcPr>
            </w:tcPrChange>
          </w:tcPr>
          <w:p w14:paraId="6AE65B98" w14:textId="77777777" w:rsidR="00135FF8" w:rsidRPr="00F02335" w:rsidRDefault="00000000" w:rsidP="0099650D">
            <w:pPr>
              <w:pBdr>
                <w:top w:val="nil"/>
                <w:left w:val="nil"/>
                <w:bottom w:val="nil"/>
                <w:right w:val="nil"/>
                <w:between w:val="nil"/>
              </w:pBdr>
              <w:ind w:left="715"/>
              <w:jc w:val="center"/>
              <w:rPr>
                <w:rFonts w:ascii="Manrope" w:hAnsi="Manrope"/>
                <w:color w:val="000000"/>
                <w:sz w:val="28"/>
                <w:szCs w:val="28"/>
              </w:rPr>
            </w:pPr>
            <w:r w:rsidRPr="0099650D">
              <w:rPr>
                <w:rFonts w:ascii="Manrope" w:hAnsi="Manrope"/>
                <w:color w:val="000000"/>
                <w:sz w:val="40"/>
                <w:szCs w:val="40"/>
              </w:rPr>
              <w:t>Global Variables</w:t>
            </w:r>
          </w:p>
        </w:tc>
        <w:tc>
          <w:tcPr>
            <w:tcW w:w="5231" w:type="dxa"/>
            <w:tcPrChange w:id="53" w:author="Ashwin" w:date="2022-12-11T19:19:00Z">
              <w:tcPr>
                <w:tcW w:w="4983" w:type="dxa"/>
              </w:tcPr>
            </w:tcPrChange>
          </w:tcPr>
          <w:p w14:paraId="2254CBA2" w14:textId="77777777" w:rsidR="00135FF8" w:rsidRPr="00F02335" w:rsidRDefault="00000000" w:rsidP="0099650D">
            <w:pPr>
              <w:pBdr>
                <w:top w:val="nil"/>
                <w:left w:val="nil"/>
                <w:bottom w:val="nil"/>
                <w:right w:val="nil"/>
                <w:between w:val="nil"/>
              </w:pBdr>
              <w:ind w:right="1742"/>
              <w:rPr>
                <w:rFonts w:ascii="Manrope" w:hAnsi="Manrope"/>
                <w:color w:val="000000"/>
                <w:sz w:val="28"/>
                <w:szCs w:val="28"/>
              </w:rPr>
            </w:pPr>
            <w:r>
              <w:rPr>
                <w:rFonts w:ascii="Manrope" w:hAnsi="Manrope"/>
                <w:color w:val="000000"/>
                <w:sz w:val="40"/>
                <w:szCs w:val="40"/>
              </w:rPr>
              <w:t xml:space="preserve">                     </w:t>
            </w:r>
            <w:r w:rsidRPr="0099650D">
              <w:rPr>
                <w:rFonts w:ascii="Manrope" w:hAnsi="Manrope"/>
                <w:color w:val="000000"/>
                <w:sz w:val="40"/>
                <w:szCs w:val="40"/>
              </w:rPr>
              <w:t>Purpose</w:t>
            </w:r>
          </w:p>
        </w:tc>
      </w:tr>
      <w:tr w:rsidR="00EA3A30" w14:paraId="20A0E3B3" w14:textId="77777777" w:rsidTr="00C627FE">
        <w:trPr>
          <w:trHeight w:val="1001"/>
          <w:trPrChange w:id="54" w:author="Ashwin" w:date="2022-12-11T19:19:00Z">
            <w:trPr>
              <w:wAfter w:w="113" w:type="dxa"/>
              <w:trHeight w:val="1336"/>
            </w:trPr>
          </w:trPrChange>
        </w:trPr>
        <w:tc>
          <w:tcPr>
            <w:tcW w:w="4281" w:type="dxa"/>
            <w:tcPrChange w:id="55" w:author="Ashwin" w:date="2022-12-11T19:19:00Z">
              <w:tcPr>
                <w:tcW w:w="4373" w:type="dxa"/>
                <w:gridSpan w:val="2"/>
              </w:tcPr>
            </w:tcPrChange>
          </w:tcPr>
          <w:p w14:paraId="7BB9F348"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27B71867"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restdict</w:t>
            </w:r>
          </w:p>
        </w:tc>
        <w:tc>
          <w:tcPr>
            <w:tcW w:w="5231" w:type="dxa"/>
            <w:tcPrChange w:id="56" w:author="Ashwin" w:date="2022-12-11T19:19:00Z">
              <w:tcPr>
                <w:tcW w:w="4983" w:type="dxa"/>
              </w:tcPr>
            </w:tcPrChange>
          </w:tcPr>
          <w:p w14:paraId="362FFC03"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sz w:val="24"/>
                <w:szCs w:val="24"/>
              </w:rPr>
            </w:pPr>
          </w:p>
          <w:p w14:paraId="69E3DBB3"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 xml:space="preserve">Dictionary containing data of all </w:t>
            </w:r>
          </w:p>
          <w:p w14:paraId="65704F59"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restaurants</w:t>
            </w:r>
          </w:p>
        </w:tc>
      </w:tr>
      <w:tr w:rsidR="00EA3A30" w14:paraId="47D66915" w14:textId="77777777" w:rsidTr="00C627FE">
        <w:trPr>
          <w:trHeight w:val="1065"/>
          <w:trPrChange w:id="57" w:author="Ashwin" w:date="2022-12-11T19:19:00Z">
            <w:trPr>
              <w:wAfter w:w="113" w:type="dxa"/>
              <w:trHeight w:val="1230"/>
            </w:trPr>
          </w:trPrChange>
        </w:trPr>
        <w:tc>
          <w:tcPr>
            <w:tcW w:w="4281" w:type="dxa"/>
            <w:tcPrChange w:id="58" w:author="Ashwin" w:date="2022-12-11T19:19:00Z">
              <w:tcPr>
                <w:tcW w:w="4373" w:type="dxa"/>
                <w:gridSpan w:val="2"/>
              </w:tcPr>
            </w:tcPrChange>
          </w:tcPr>
          <w:p w14:paraId="574BFFC0"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199F4BA8"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phoneno</w:t>
            </w:r>
          </w:p>
        </w:tc>
        <w:tc>
          <w:tcPr>
            <w:tcW w:w="5231" w:type="dxa"/>
            <w:tcPrChange w:id="59" w:author="Ashwin" w:date="2022-12-11T19:19:00Z">
              <w:tcPr>
                <w:tcW w:w="4983" w:type="dxa"/>
              </w:tcPr>
            </w:tcPrChange>
          </w:tcPr>
          <w:p w14:paraId="0F263CE2"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48FA5D34"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Contains the phone number of the user</w:t>
            </w:r>
          </w:p>
        </w:tc>
      </w:tr>
      <w:tr w:rsidR="00EA3A30" w14:paraId="5ECAAAED" w14:textId="77777777" w:rsidTr="00C627FE">
        <w:trPr>
          <w:trHeight w:val="1525"/>
          <w:trPrChange w:id="60" w:author="Ashwin" w:date="2022-12-11T19:19:00Z">
            <w:trPr>
              <w:wAfter w:w="113" w:type="dxa"/>
            </w:trPr>
          </w:trPrChange>
        </w:trPr>
        <w:tc>
          <w:tcPr>
            <w:tcW w:w="4281" w:type="dxa"/>
            <w:tcPrChange w:id="61" w:author="Ashwin" w:date="2022-12-11T19:19:00Z">
              <w:tcPr>
                <w:tcW w:w="4373" w:type="dxa"/>
                <w:gridSpan w:val="2"/>
              </w:tcPr>
            </w:tcPrChange>
          </w:tcPr>
          <w:p w14:paraId="078A38A1"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5CAB1E7A"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ratingdict</w:t>
            </w:r>
          </w:p>
        </w:tc>
        <w:tc>
          <w:tcPr>
            <w:tcW w:w="5231" w:type="dxa"/>
            <w:tcPrChange w:id="62" w:author="Ashwin" w:date="2022-12-11T19:19:00Z">
              <w:tcPr>
                <w:tcW w:w="4983" w:type="dxa"/>
              </w:tcPr>
            </w:tcPrChange>
          </w:tcPr>
          <w:p w14:paraId="2BBD0BAF"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0E75F87E"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Dictionary containing the rating of respective restaurants</w:t>
            </w:r>
          </w:p>
        </w:tc>
      </w:tr>
      <w:tr w:rsidR="00EA3A30" w14:paraId="351EAEB5" w14:textId="77777777" w:rsidTr="00C627FE">
        <w:trPr>
          <w:trHeight w:val="1300"/>
          <w:trPrChange w:id="63" w:author="Ashwin" w:date="2022-12-11T19:19:00Z">
            <w:trPr>
              <w:wAfter w:w="113" w:type="dxa"/>
              <w:trHeight w:val="1525"/>
            </w:trPr>
          </w:trPrChange>
        </w:trPr>
        <w:tc>
          <w:tcPr>
            <w:tcW w:w="4281" w:type="dxa"/>
            <w:tcPrChange w:id="64" w:author="Ashwin" w:date="2022-12-11T19:19:00Z">
              <w:tcPr>
                <w:tcW w:w="4373" w:type="dxa"/>
                <w:gridSpan w:val="2"/>
              </w:tcPr>
            </w:tcPrChange>
          </w:tcPr>
          <w:p w14:paraId="200C25EF"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0D180184"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restchoice</w:t>
            </w:r>
          </w:p>
        </w:tc>
        <w:tc>
          <w:tcPr>
            <w:tcW w:w="5231" w:type="dxa"/>
            <w:tcPrChange w:id="65" w:author="Ashwin" w:date="2022-12-11T19:19:00Z">
              <w:tcPr>
                <w:tcW w:w="4983" w:type="dxa"/>
              </w:tcPr>
            </w:tcPrChange>
          </w:tcPr>
          <w:p w14:paraId="6CFEE790"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0A066B83"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Contains the name of the restaurant</w:t>
            </w:r>
          </w:p>
          <w:p w14:paraId="33573F28"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 xml:space="preserve"> chosen by the user</w:t>
            </w:r>
          </w:p>
        </w:tc>
      </w:tr>
      <w:tr w:rsidR="00EA3A30" w14:paraId="4A7904C4" w14:textId="77777777" w:rsidTr="00C627FE">
        <w:trPr>
          <w:trHeight w:val="1378"/>
          <w:trPrChange w:id="66" w:author="Ashwin" w:date="2022-12-11T19:19:00Z">
            <w:trPr>
              <w:wAfter w:w="113" w:type="dxa"/>
              <w:trHeight w:val="1525"/>
            </w:trPr>
          </w:trPrChange>
        </w:trPr>
        <w:tc>
          <w:tcPr>
            <w:tcW w:w="4281" w:type="dxa"/>
            <w:tcPrChange w:id="67" w:author="Ashwin" w:date="2022-12-11T19:19:00Z">
              <w:tcPr>
                <w:tcW w:w="4373" w:type="dxa"/>
                <w:gridSpan w:val="2"/>
              </w:tcPr>
            </w:tcPrChange>
          </w:tcPr>
          <w:p w14:paraId="75213309"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15AFE5F2"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averrest</w:t>
            </w:r>
          </w:p>
        </w:tc>
        <w:tc>
          <w:tcPr>
            <w:tcW w:w="5231" w:type="dxa"/>
            <w:tcPrChange w:id="68" w:author="Ashwin" w:date="2022-12-11T19:19:00Z">
              <w:tcPr>
                <w:tcW w:w="4983" w:type="dxa"/>
              </w:tcPr>
            </w:tcPrChange>
          </w:tcPr>
          <w:p w14:paraId="18152A31"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7F0052E5"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Contains the average price of each restaurant</w:t>
            </w:r>
          </w:p>
        </w:tc>
      </w:tr>
      <w:tr w:rsidR="00EA3A30" w14:paraId="254D5972" w14:textId="77777777" w:rsidTr="00C627FE">
        <w:trPr>
          <w:trHeight w:val="1158"/>
          <w:trPrChange w:id="69" w:author="Ashwin" w:date="2022-12-11T19:19:00Z">
            <w:trPr>
              <w:wAfter w:w="113" w:type="dxa"/>
              <w:trHeight w:val="1525"/>
            </w:trPr>
          </w:trPrChange>
        </w:trPr>
        <w:tc>
          <w:tcPr>
            <w:tcW w:w="4281" w:type="dxa"/>
            <w:tcPrChange w:id="70" w:author="Ashwin" w:date="2022-12-11T19:19:00Z">
              <w:tcPr>
                <w:tcW w:w="4373" w:type="dxa"/>
                <w:gridSpan w:val="2"/>
              </w:tcPr>
            </w:tcPrChange>
          </w:tcPr>
          <w:p w14:paraId="1FB8AA7F"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0A719512"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cart</w:t>
            </w:r>
          </w:p>
        </w:tc>
        <w:tc>
          <w:tcPr>
            <w:tcW w:w="5231" w:type="dxa"/>
            <w:tcPrChange w:id="71" w:author="Ashwin" w:date="2022-12-11T19:19:00Z">
              <w:tcPr>
                <w:tcW w:w="4983" w:type="dxa"/>
              </w:tcPr>
            </w:tcPrChange>
          </w:tcPr>
          <w:p w14:paraId="4270793A" w14:textId="77777777" w:rsidR="00135FF8" w:rsidRPr="00F02335" w:rsidRDefault="00135FF8" w:rsidP="0099650D">
            <w:pPr>
              <w:pBdr>
                <w:top w:val="nil"/>
                <w:left w:val="nil"/>
                <w:bottom w:val="nil"/>
                <w:right w:val="nil"/>
                <w:between w:val="nil"/>
              </w:pBdr>
              <w:jc w:val="center"/>
              <w:rPr>
                <w:del w:id="72" w:author="Ashwin" w:date="2022-12-11T19:18:00Z"/>
                <w:rFonts w:ascii="Manrope" w:eastAsia="Times New Roman" w:hAnsi="Manrope" w:cs="Times New Roman"/>
                <w:color w:val="000000"/>
                <w:sz w:val="24"/>
                <w:szCs w:val="24"/>
              </w:rPr>
            </w:pPr>
          </w:p>
          <w:p w14:paraId="6FE78DEB"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Contains the list of food ordered by</w:t>
            </w:r>
          </w:p>
          <w:p w14:paraId="213C6722"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the user</w:t>
            </w:r>
          </w:p>
        </w:tc>
      </w:tr>
      <w:tr w:rsidR="00EA3A30" w14:paraId="18834A2E" w14:textId="77777777" w:rsidTr="00C627FE">
        <w:trPr>
          <w:trHeight w:val="1365"/>
          <w:trPrChange w:id="73" w:author="Ashwin" w:date="2022-12-11T19:19:00Z">
            <w:trPr>
              <w:wAfter w:w="113" w:type="dxa"/>
            </w:trPr>
          </w:trPrChange>
        </w:trPr>
        <w:tc>
          <w:tcPr>
            <w:tcW w:w="4281" w:type="dxa"/>
            <w:tcPrChange w:id="74" w:author="Ashwin" w:date="2022-12-11T19:19:00Z">
              <w:tcPr>
                <w:tcW w:w="4373" w:type="dxa"/>
                <w:gridSpan w:val="2"/>
              </w:tcPr>
            </w:tcPrChange>
          </w:tcPr>
          <w:p w14:paraId="236D38F1"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302E36D1"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ratelist</w:t>
            </w:r>
          </w:p>
        </w:tc>
        <w:tc>
          <w:tcPr>
            <w:tcW w:w="5231" w:type="dxa"/>
            <w:tcPrChange w:id="75" w:author="Ashwin" w:date="2022-12-11T19:19:00Z">
              <w:tcPr>
                <w:tcW w:w="4983" w:type="dxa"/>
              </w:tcPr>
            </w:tcPrChange>
          </w:tcPr>
          <w:p w14:paraId="77F9AB6A" w14:textId="77777777" w:rsidR="00135FF8" w:rsidRPr="00F02335" w:rsidRDefault="00135FF8" w:rsidP="0099650D">
            <w:pPr>
              <w:pBdr>
                <w:top w:val="nil"/>
                <w:left w:val="nil"/>
                <w:bottom w:val="nil"/>
                <w:right w:val="nil"/>
                <w:between w:val="nil"/>
              </w:pBdr>
              <w:jc w:val="center"/>
              <w:rPr>
                <w:rFonts w:ascii="Manrope" w:eastAsia="Times New Roman" w:hAnsi="Manrope" w:cs="Times New Roman"/>
                <w:color w:val="000000"/>
                <w:sz w:val="24"/>
                <w:szCs w:val="24"/>
              </w:rPr>
            </w:pPr>
          </w:p>
          <w:p w14:paraId="40320A41" w14:textId="77777777" w:rsidR="00C627FE"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 xml:space="preserve">Contains the ratings of each </w:t>
            </w:r>
          </w:p>
          <w:p w14:paraId="5AC0261F" w14:textId="77777777" w:rsidR="00135FF8" w:rsidRPr="00F02335" w:rsidRDefault="00000000" w:rsidP="0099650D">
            <w:pPr>
              <w:pBdr>
                <w:top w:val="nil"/>
                <w:left w:val="nil"/>
                <w:bottom w:val="nil"/>
                <w:right w:val="nil"/>
                <w:between w:val="nil"/>
              </w:pBdr>
              <w:jc w:val="center"/>
              <w:rPr>
                <w:rFonts w:ascii="Manrope" w:eastAsia="Times New Roman" w:hAnsi="Manrope" w:cs="Times New Roman"/>
                <w:color w:val="000000"/>
                <w:sz w:val="24"/>
                <w:szCs w:val="24"/>
              </w:rPr>
            </w:pPr>
            <w:r w:rsidRPr="00F02335">
              <w:rPr>
                <w:rFonts w:ascii="Manrope" w:eastAsia="Times New Roman" w:hAnsi="Manrope" w:cs="Times New Roman"/>
                <w:color w:val="000000"/>
                <w:sz w:val="24"/>
                <w:szCs w:val="24"/>
              </w:rPr>
              <w:t>restaurant</w:t>
            </w:r>
          </w:p>
        </w:tc>
      </w:tr>
      <w:tr w:rsidR="00EA3A30" w14:paraId="522E1081" w14:textId="77777777" w:rsidTr="00C627FE">
        <w:trPr>
          <w:trHeight w:val="1365"/>
          <w:ins w:id="76" w:author="Ashwin" w:date="2022-12-11T19:19:00Z"/>
          <w:trPrChange w:id="77" w:author="Ashwin" w:date="2022-12-11T19:19:00Z">
            <w:trPr>
              <w:gridAfter w:val="0"/>
            </w:trPr>
          </w:trPrChange>
        </w:trPr>
        <w:tc>
          <w:tcPr>
            <w:tcW w:w="4281" w:type="dxa"/>
            <w:tcPrChange w:id="78" w:author="Ashwin" w:date="2022-12-11T19:19:00Z">
              <w:tcPr>
                <w:tcW w:w="0" w:type="auto"/>
              </w:tcPr>
            </w:tcPrChange>
          </w:tcPr>
          <w:p w14:paraId="7FC19528" w14:textId="77777777" w:rsidR="00C627FE" w:rsidRDefault="00C627FE" w:rsidP="0099650D">
            <w:pPr>
              <w:pBdr>
                <w:top w:val="nil"/>
                <w:left w:val="nil"/>
                <w:bottom w:val="nil"/>
                <w:right w:val="nil"/>
                <w:between w:val="nil"/>
              </w:pBdr>
              <w:jc w:val="center"/>
              <w:rPr>
                <w:ins w:id="79" w:author="Ashwin" w:date="2022-12-11T19:20:00Z"/>
                <w:rFonts w:ascii="Manrope" w:eastAsia="Times New Roman" w:hAnsi="Manrope" w:cs="Times New Roman"/>
                <w:color w:val="000000"/>
                <w:sz w:val="24"/>
                <w:szCs w:val="24"/>
              </w:rPr>
            </w:pPr>
          </w:p>
          <w:p w14:paraId="4084268D" w14:textId="77777777" w:rsidR="00C627FE" w:rsidRPr="00F02335" w:rsidRDefault="00000000" w:rsidP="0099650D">
            <w:pPr>
              <w:pBdr>
                <w:top w:val="nil"/>
                <w:left w:val="nil"/>
                <w:bottom w:val="nil"/>
                <w:right w:val="nil"/>
                <w:between w:val="nil"/>
              </w:pBdr>
              <w:jc w:val="center"/>
              <w:rPr>
                <w:ins w:id="80" w:author="Ashwin" w:date="2022-12-11T19:19:00Z"/>
                <w:rFonts w:ascii="Manrope" w:eastAsia="Times New Roman" w:hAnsi="Manrope" w:cs="Times New Roman"/>
                <w:color w:val="000000"/>
                <w:sz w:val="24"/>
                <w:szCs w:val="24"/>
              </w:rPr>
            </w:pPr>
            <w:ins w:id="81" w:author="Ashwin" w:date="2022-12-11T19:20:00Z">
              <w:r>
                <w:rPr>
                  <w:rFonts w:ascii="Manrope" w:eastAsia="Times New Roman" w:hAnsi="Manrope" w:cs="Times New Roman"/>
                  <w:color w:val="000000"/>
                  <w:sz w:val="24"/>
                  <w:szCs w:val="24"/>
                </w:rPr>
                <w:t>Key</w:t>
              </w:r>
            </w:ins>
          </w:p>
        </w:tc>
        <w:tc>
          <w:tcPr>
            <w:tcW w:w="5231" w:type="dxa"/>
            <w:tcPrChange w:id="82" w:author="Ashwin" w:date="2022-12-11T19:19:00Z">
              <w:tcPr>
                <w:tcW w:w="0" w:type="auto"/>
              </w:tcPr>
            </w:tcPrChange>
          </w:tcPr>
          <w:p w14:paraId="28C7D55A" w14:textId="77777777" w:rsidR="00C627FE" w:rsidRDefault="00C627FE" w:rsidP="0099650D">
            <w:pPr>
              <w:pBdr>
                <w:top w:val="nil"/>
                <w:left w:val="nil"/>
                <w:bottom w:val="nil"/>
                <w:right w:val="nil"/>
                <w:between w:val="nil"/>
              </w:pBdr>
              <w:jc w:val="center"/>
              <w:rPr>
                <w:ins w:id="83" w:author="Ashwin" w:date="2022-12-11T19:20:00Z"/>
                <w:rFonts w:ascii="Manrope" w:eastAsia="Times New Roman" w:hAnsi="Manrope" w:cs="Times New Roman"/>
                <w:color w:val="000000"/>
                <w:sz w:val="24"/>
                <w:szCs w:val="24"/>
              </w:rPr>
            </w:pPr>
          </w:p>
          <w:p w14:paraId="1550A747" w14:textId="77777777" w:rsidR="00C627FE" w:rsidRPr="00F02335" w:rsidRDefault="00000000" w:rsidP="0099650D">
            <w:pPr>
              <w:pBdr>
                <w:top w:val="nil"/>
                <w:left w:val="nil"/>
                <w:bottom w:val="nil"/>
                <w:right w:val="nil"/>
                <w:between w:val="nil"/>
              </w:pBdr>
              <w:jc w:val="center"/>
              <w:rPr>
                <w:ins w:id="84" w:author="Ashwin" w:date="2022-12-11T19:19:00Z"/>
                <w:rFonts w:ascii="Manrope" w:eastAsia="Times New Roman" w:hAnsi="Manrope" w:cs="Times New Roman"/>
                <w:color w:val="000000"/>
                <w:sz w:val="24"/>
                <w:szCs w:val="24"/>
              </w:rPr>
            </w:pPr>
            <w:ins w:id="85" w:author="Ashwin" w:date="2022-12-11T19:20:00Z">
              <w:r w:rsidRPr="00C627FE">
                <w:rPr>
                  <w:rFonts w:ascii="Manrope" w:eastAsia="Times New Roman" w:hAnsi="Manrope" w:cs="Times New Roman"/>
                  <w:color w:val="000000"/>
                  <w:sz w:val="24"/>
                  <w:szCs w:val="24"/>
                </w:rPr>
                <w:t>A common to key encrypt all user data</w:t>
              </w:r>
            </w:ins>
          </w:p>
        </w:tc>
      </w:tr>
    </w:tbl>
    <w:p w14:paraId="4C3C0A2A" w14:textId="77777777" w:rsidR="00135FF8" w:rsidRDefault="00000000">
      <w:pPr>
        <w:spacing w:before="171" w:line="360" w:lineRule="auto"/>
        <w:rPr>
          <w:del w:id="86" w:author="Ashwin" w:date="2022-12-11T19:11:00Z"/>
          <w:rFonts w:ascii="Manrope" w:hAnsi="Manrope"/>
          <w:b/>
          <w:sz w:val="48"/>
          <w:szCs w:val="48"/>
        </w:rPr>
        <w:pPrChange w:id="87" w:author="Ashwin" w:date="2022-12-11T19:19:00Z">
          <w:pPr>
            <w:spacing w:before="171" w:line="360" w:lineRule="auto"/>
            <w:ind w:right="140"/>
          </w:pPr>
        </w:pPrChange>
      </w:pPr>
      <w:ins w:id="88" w:author="Ashwin" w:date="2022-12-11T19:11:00Z">
        <w:r>
          <w:rPr>
            <w:rFonts w:ascii="Manrope" w:hAnsi="Manrope"/>
            <w:b/>
            <w:sz w:val="48"/>
            <w:szCs w:val="48"/>
          </w:rPr>
          <w:t xml:space="preserve">   </w:t>
        </w:r>
      </w:ins>
    </w:p>
    <w:p w14:paraId="365EDD47" w14:textId="77777777" w:rsidR="004F676D" w:rsidRPr="004F676D" w:rsidRDefault="004F676D">
      <w:pPr>
        <w:spacing w:before="171" w:line="360" w:lineRule="auto"/>
        <w:ind w:left="161"/>
        <w:rPr>
          <w:ins w:id="89" w:author="Ashwin" w:date="2022-12-11T19:14:00Z"/>
          <w:rFonts w:ascii="Manrope" w:hAnsi="Manrope"/>
          <w:b/>
          <w:sz w:val="32"/>
          <w:szCs w:val="32"/>
          <w:rPrChange w:id="90" w:author="Ashwin" w:date="2022-12-11T19:14:00Z">
            <w:rPr>
              <w:ins w:id="91" w:author="Ashwin" w:date="2022-12-11T19:14:00Z"/>
              <w:rFonts w:ascii="Manrope" w:hAnsi="Manrope"/>
              <w:b/>
              <w:sz w:val="48"/>
              <w:szCs w:val="48"/>
            </w:rPr>
          </w:rPrChange>
        </w:rPr>
        <w:pPrChange w:id="92" w:author="Ashwin" w:date="2022-12-11T19:19:00Z">
          <w:pPr>
            <w:spacing w:before="171" w:line="360" w:lineRule="auto"/>
            <w:ind w:left="161" w:right="140"/>
            <w:jc w:val="center"/>
          </w:pPr>
        </w:pPrChange>
      </w:pPr>
    </w:p>
    <w:p w14:paraId="705BB579" w14:textId="77777777" w:rsidR="00CE1519" w:rsidRPr="004F676D" w:rsidRDefault="00000000" w:rsidP="00CE1519">
      <w:pPr>
        <w:spacing w:before="171" w:line="360" w:lineRule="auto"/>
        <w:ind w:right="140"/>
        <w:rPr>
          <w:rFonts w:ascii="Manrope" w:hAnsi="Manrope"/>
          <w:b/>
          <w:sz w:val="32"/>
          <w:szCs w:val="32"/>
          <w:rPrChange w:id="93" w:author="Ashwin" w:date="2022-12-11T19:14:00Z">
            <w:rPr>
              <w:rFonts w:ascii="Manrope" w:hAnsi="Manrope"/>
              <w:b/>
              <w:sz w:val="48"/>
              <w:szCs w:val="48"/>
            </w:rPr>
          </w:rPrChange>
        </w:rPr>
      </w:pPr>
      <w:ins w:id="94" w:author="Ashwin" w:date="2022-12-11T19:14:00Z">
        <w:r>
          <w:rPr>
            <w:rFonts w:ascii="Manrope" w:hAnsi="Manrope"/>
            <w:b/>
            <w:sz w:val="32"/>
            <w:szCs w:val="32"/>
          </w:rPr>
          <w:lastRenderedPageBreak/>
          <w:t xml:space="preserve"> </w:t>
        </w:r>
      </w:ins>
      <w:r>
        <w:rPr>
          <w:rFonts w:ascii="Manrope" w:hAnsi="Manrope"/>
          <w:b/>
          <w:sz w:val="32"/>
          <w:szCs w:val="32"/>
        </w:rPr>
        <w:t xml:space="preserve">  </w:t>
      </w:r>
      <w:ins w:id="95" w:author="Ashwin" w:date="2022-12-11T19:20:00Z">
        <w:r w:rsidR="00C627FE">
          <w:rPr>
            <w:rFonts w:ascii="Manrope" w:hAnsi="Manrope"/>
            <w:b/>
            <w:sz w:val="32"/>
            <w:szCs w:val="32"/>
          </w:rPr>
          <w:t xml:space="preserve"> </w:t>
        </w:r>
      </w:ins>
      <w:r w:rsidR="00135FF8" w:rsidRPr="004F676D">
        <w:rPr>
          <w:rFonts w:ascii="Manrope" w:hAnsi="Manrope"/>
          <w:b/>
          <w:sz w:val="32"/>
          <w:szCs w:val="32"/>
          <w:rPrChange w:id="96" w:author="Ashwin" w:date="2022-12-11T19:14:00Z">
            <w:rPr>
              <w:rFonts w:ascii="Manrope" w:hAnsi="Manrope"/>
              <w:b/>
              <w:sz w:val="48"/>
              <w:szCs w:val="48"/>
            </w:rPr>
          </w:rPrChange>
        </w:rPr>
        <w:t>User Defined Functions</w:t>
      </w:r>
    </w:p>
    <w:p w14:paraId="094DC425" w14:textId="77777777" w:rsidR="00135FF8" w:rsidRPr="00F02335" w:rsidRDefault="00135FF8" w:rsidP="00135FF8">
      <w:pPr>
        <w:pBdr>
          <w:top w:val="nil"/>
          <w:left w:val="nil"/>
          <w:bottom w:val="nil"/>
          <w:right w:val="nil"/>
          <w:between w:val="nil"/>
        </w:pBdr>
        <w:spacing w:before="20" w:line="360" w:lineRule="auto"/>
        <w:rPr>
          <w:rFonts w:ascii="Manrope" w:hAnsi="Manrope"/>
          <w:b/>
          <w:color w:val="000000"/>
          <w:sz w:val="3"/>
          <w:szCs w:val="3"/>
        </w:rPr>
      </w:pPr>
    </w:p>
    <w:tbl>
      <w:tblPr>
        <w:tblW w:w="9233"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97" w:author="Ashwin" w:date="2022-12-11T19:08:00Z">
          <w:tblPr>
            <w:tblW w:w="9356" w:type="dxa"/>
            <w:tblLayout w:type="fixed"/>
            <w:tblLook w:val="04A0" w:firstRow="1" w:lastRow="0" w:firstColumn="1" w:lastColumn="0" w:noHBand="0" w:noVBand="1"/>
          </w:tblPr>
        </w:tblPrChange>
      </w:tblPr>
      <w:tblGrid>
        <w:gridCol w:w="4539"/>
        <w:gridCol w:w="4694"/>
        <w:tblGridChange w:id="98">
          <w:tblGrid>
            <w:gridCol w:w="4539"/>
            <w:gridCol w:w="4705"/>
            <w:gridCol w:w="112"/>
          </w:tblGrid>
        </w:tblGridChange>
      </w:tblGrid>
      <w:tr w:rsidR="00EA3A30" w14:paraId="1DD26959" w14:textId="77777777" w:rsidTr="004F676D">
        <w:trPr>
          <w:trHeight w:val="525"/>
          <w:trPrChange w:id="99" w:author="Ashwin" w:date="2022-12-11T19:08:00Z">
            <w:trPr>
              <w:gridAfter w:val="0"/>
              <w:wAfter w:w="113" w:type="dxa"/>
            </w:trPr>
          </w:trPrChange>
        </w:trPr>
        <w:tc>
          <w:tcPr>
            <w:tcW w:w="4539" w:type="dxa"/>
            <w:tcPrChange w:id="100" w:author="Ashwin" w:date="2022-12-11T19:08:00Z">
              <w:tcPr>
                <w:tcW w:w="4594" w:type="dxa"/>
              </w:tcPr>
            </w:tcPrChange>
          </w:tcPr>
          <w:p w14:paraId="076A6330" w14:textId="77777777" w:rsidR="00135FF8" w:rsidRPr="00F02335" w:rsidRDefault="00000000" w:rsidP="00CE1519">
            <w:pPr>
              <w:pBdr>
                <w:top w:val="nil"/>
                <w:left w:val="nil"/>
                <w:bottom w:val="nil"/>
                <w:right w:val="nil"/>
                <w:between w:val="nil"/>
              </w:pBdr>
              <w:ind w:left="90"/>
              <w:jc w:val="center"/>
              <w:rPr>
                <w:rFonts w:ascii="Manrope" w:eastAsia="Arial" w:hAnsi="Manrope" w:cs="Arial"/>
                <w:color w:val="000000"/>
                <w:sz w:val="40"/>
                <w:szCs w:val="40"/>
              </w:rPr>
            </w:pPr>
            <w:r w:rsidRPr="0099650D">
              <w:rPr>
                <w:rFonts w:ascii="Manrope" w:eastAsia="Arial" w:hAnsi="Manrope" w:cs="Arial"/>
                <w:color w:val="000000"/>
                <w:sz w:val="36"/>
                <w:szCs w:val="36"/>
              </w:rPr>
              <w:t>User Defined Functions</w:t>
            </w:r>
          </w:p>
        </w:tc>
        <w:tc>
          <w:tcPr>
            <w:tcW w:w="4694" w:type="dxa"/>
            <w:tcPrChange w:id="101" w:author="Ashwin" w:date="2022-12-11T19:08:00Z">
              <w:tcPr>
                <w:tcW w:w="4762" w:type="dxa"/>
              </w:tcPr>
            </w:tcPrChange>
          </w:tcPr>
          <w:p w14:paraId="176BCE34" w14:textId="77777777" w:rsidR="00135FF8" w:rsidRPr="00F02335" w:rsidRDefault="00000000" w:rsidP="0099650D">
            <w:pPr>
              <w:pBdr>
                <w:top w:val="nil"/>
                <w:left w:val="nil"/>
                <w:bottom w:val="nil"/>
                <w:right w:val="nil"/>
                <w:between w:val="nil"/>
              </w:pBdr>
              <w:ind w:right="1742"/>
              <w:jc w:val="center"/>
              <w:rPr>
                <w:rFonts w:ascii="Manrope" w:eastAsia="Arial" w:hAnsi="Manrope" w:cs="Arial"/>
                <w:color w:val="000000"/>
                <w:sz w:val="40"/>
                <w:szCs w:val="40"/>
              </w:rPr>
            </w:pPr>
            <w:r>
              <w:rPr>
                <w:rFonts w:ascii="Manrope" w:eastAsia="Arial" w:hAnsi="Manrope" w:cs="Arial"/>
                <w:color w:val="000000"/>
                <w:sz w:val="40"/>
                <w:szCs w:val="40"/>
              </w:rPr>
              <w:t xml:space="preserve">              </w:t>
            </w:r>
            <w:r w:rsidRPr="0099650D">
              <w:rPr>
                <w:rFonts w:ascii="Manrope" w:eastAsia="Arial" w:hAnsi="Manrope" w:cs="Arial"/>
                <w:color w:val="000000"/>
                <w:sz w:val="40"/>
                <w:szCs w:val="40"/>
              </w:rPr>
              <w:t>Purpo</w:t>
            </w:r>
            <w:r w:rsidR="00CE1519" w:rsidRPr="0099650D">
              <w:rPr>
                <w:rFonts w:ascii="Manrope" w:eastAsia="Arial" w:hAnsi="Manrope" w:cs="Arial"/>
                <w:color w:val="000000"/>
                <w:sz w:val="40"/>
                <w:szCs w:val="40"/>
              </w:rPr>
              <w:t>s</w:t>
            </w:r>
            <w:r w:rsidRPr="0099650D">
              <w:rPr>
                <w:rFonts w:ascii="Manrope" w:eastAsia="Arial" w:hAnsi="Manrope" w:cs="Arial"/>
                <w:color w:val="000000"/>
                <w:sz w:val="40"/>
                <w:szCs w:val="40"/>
              </w:rPr>
              <w:t>e</w:t>
            </w:r>
          </w:p>
        </w:tc>
      </w:tr>
      <w:tr w:rsidR="00EA3A30" w14:paraId="54C645D5" w14:textId="77777777" w:rsidTr="004F676D">
        <w:trPr>
          <w:trHeight w:val="841"/>
          <w:trPrChange w:id="102" w:author="Ashwin" w:date="2022-12-11T19:08:00Z">
            <w:trPr>
              <w:gridAfter w:val="0"/>
              <w:wAfter w:w="113" w:type="dxa"/>
            </w:trPr>
          </w:trPrChange>
        </w:trPr>
        <w:tc>
          <w:tcPr>
            <w:tcW w:w="4539" w:type="dxa"/>
            <w:tcPrChange w:id="103" w:author="Ashwin" w:date="2022-12-11T19:08:00Z">
              <w:tcPr>
                <w:tcW w:w="4594" w:type="dxa"/>
              </w:tcPr>
            </w:tcPrChange>
          </w:tcPr>
          <w:p w14:paraId="2C20479C"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6D680210"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entersite()</w:t>
            </w:r>
          </w:p>
        </w:tc>
        <w:tc>
          <w:tcPr>
            <w:tcW w:w="4694" w:type="dxa"/>
            <w:tcPrChange w:id="104" w:author="Ashwin" w:date="2022-12-11T19:08:00Z">
              <w:tcPr>
                <w:tcW w:w="4762" w:type="dxa"/>
              </w:tcPr>
            </w:tcPrChange>
          </w:tcPr>
          <w:p w14:paraId="4A240A36"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63A890C2"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Function for login/sign up</w:t>
            </w:r>
          </w:p>
        </w:tc>
      </w:tr>
      <w:tr w:rsidR="00EA3A30" w14:paraId="67F6791C" w14:textId="77777777" w:rsidTr="004F676D">
        <w:trPr>
          <w:trHeight w:val="930"/>
          <w:trPrChange w:id="105" w:author="Ashwin" w:date="2022-12-11T19:08:00Z">
            <w:trPr>
              <w:gridAfter w:val="0"/>
              <w:wAfter w:w="113" w:type="dxa"/>
            </w:trPr>
          </w:trPrChange>
        </w:trPr>
        <w:tc>
          <w:tcPr>
            <w:tcW w:w="4539" w:type="dxa"/>
            <w:tcPrChange w:id="106" w:author="Ashwin" w:date="2022-12-11T19:08:00Z">
              <w:tcPr>
                <w:tcW w:w="4594" w:type="dxa"/>
              </w:tcPr>
            </w:tcPrChange>
          </w:tcPr>
          <w:p w14:paraId="5571D0AC"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0A5F3D97" w14:textId="77777777" w:rsidR="00135FF8" w:rsidRPr="00F02335" w:rsidRDefault="00000000" w:rsidP="00CE1519">
            <w:pPr>
              <w:pBdr>
                <w:top w:val="nil"/>
                <w:left w:val="nil"/>
                <w:bottom w:val="nil"/>
                <w:right w:val="nil"/>
                <w:between w:val="nil"/>
              </w:pBdr>
              <w:tabs>
                <w:tab w:val="left" w:pos="1609"/>
                <w:tab w:val="center" w:pos="2181"/>
              </w:tabs>
              <w:rPr>
                <w:rFonts w:ascii="Manrope" w:eastAsia="Arial" w:hAnsi="Manrope" w:cs="Arial"/>
                <w:color w:val="000000"/>
                <w:sz w:val="24"/>
                <w:szCs w:val="24"/>
              </w:rPr>
            </w:pPr>
            <w:r w:rsidRPr="00F02335">
              <w:rPr>
                <w:rFonts w:ascii="Manrope" w:eastAsia="Arial" w:hAnsi="Manrope" w:cs="Arial"/>
                <w:color w:val="000000"/>
                <w:sz w:val="24"/>
                <w:szCs w:val="24"/>
              </w:rPr>
              <w:tab/>
            </w:r>
            <w:r w:rsidRPr="00F02335">
              <w:rPr>
                <w:rFonts w:ascii="Manrope" w:eastAsia="Arial" w:hAnsi="Manrope" w:cs="Arial"/>
                <w:color w:val="000000"/>
                <w:sz w:val="24"/>
                <w:szCs w:val="24"/>
              </w:rPr>
              <w:tab/>
              <w:t>getdata()</w:t>
            </w:r>
          </w:p>
        </w:tc>
        <w:tc>
          <w:tcPr>
            <w:tcW w:w="4694" w:type="dxa"/>
            <w:tcPrChange w:id="107" w:author="Ashwin" w:date="2022-12-11T19:08:00Z">
              <w:tcPr>
                <w:tcW w:w="4762" w:type="dxa"/>
              </w:tcPr>
            </w:tcPrChange>
          </w:tcPr>
          <w:p w14:paraId="02CA7AF0"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2CDAFBB1"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Function to get data from data.csv file</w:t>
            </w:r>
          </w:p>
        </w:tc>
      </w:tr>
      <w:tr w:rsidR="00EA3A30" w14:paraId="46332CE7" w14:textId="77777777" w:rsidTr="004F676D">
        <w:trPr>
          <w:trHeight w:val="945"/>
          <w:trPrChange w:id="108" w:author="Ashwin" w:date="2022-12-11T19:08:00Z">
            <w:trPr>
              <w:gridAfter w:val="0"/>
              <w:wAfter w:w="113" w:type="dxa"/>
            </w:trPr>
          </w:trPrChange>
        </w:trPr>
        <w:tc>
          <w:tcPr>
            <w:tcW w:w="4539" w:type="dxa"/>
            <w:tcPrChange w:id="109" w:author="Ashwin" w:date="2022-12-11T19:08:00Z">
              <w:tcPr>
                <w:tcW w:w="4594" w:type="dxa"/>
              </w:tcPr>
            </w:tcPrChange>
          </w:tcPr>
          <w:p w14:paraId="759126C6"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5C896094"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getrestloc()</w:t>
            </w:r>
          </w:p>
        </w:tc>
        <w:tc>
          <w:tcPr>
            <w:tcW w:w="4694" w:type="dxa"/>
            <w:tcPrChange w:id="110" w:author="Ashwin" w:date="2022-12-11T19:08:00Z">
              <w:tcPr>
                <w:tcW w:w="4762" w:type="dxa"/>
              </w:tcPr>
            </w:tcPrChange>
          </w:tcPr>
          <w:p w14:paraId="1D4B0847"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62893E98"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Function to get the restaurant location</w:t>
            </w:r>
          </w:p>
        </w:tc>
      </w:tr>
      <w:tr w:rsidR="00EA3A30" w14:paraId="55C08498" w14:textId="77777777" w:rsidTr="004F676D">
        <w:trPr>
          <w:trHeight w:val="1435"/>
          <w:trPrChange w:id="111" w:author="Ashwin" w:date="2022-12-11T19:08:00Z">
            <w:trPr>
              <w:gridAfter w:val="0"/>
              <w:wAfter w:w="113" w:type="dxa"/>
            </w:trPr>
          </w:trPrChange>
        </w:trPr>
        <w:tc>
          <w:tcPr>
            <w:tcW w:w="4539" w:type="dxa"/>
            <w:tcPrChange w:id="112" w:author="Ashwin" w:date="2022-12-11T19:08:00Z">
              <w:tcPr>
                <w:tcW w:w="4594" w:type="dxa"/>
              </w:tcPr>
            </w:tcPrChange>
          </w:tcPr>
          <w:p w14:paraId="344E7209"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40798E20"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averrestau(restdict)</w:t>
            </w:r>
          </w:p>
        </w:tc>
        <w:tc>
          <w:tcPr>
            <w:tcW w:w="4694" w:type="dxa"/>
            <w:tcPrChange w:id="113" w:author="Ashwin" w:date="2022-12-11T19:08:00Z">
              <w:tcPr>
                <w:tcW w:w="4762" w:type="dxa"/>
              </w:tcPr>
            </w:tcPrChange>
          </w:tcPr>
          <w:p w14:paraId="124E26B6"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5B2FD9B9"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Function to get the average price of each restaurant</w:t>
            </w:r>
          </w:p>
        </w:tc>
      </w:tr>
      <w:tr w:rsidR="00EA3A30" w14:paraId="6B28C617" w14:textId="77777777" w:rsidTr="004F676D">
        <w:trPr>
          <w:trHeight w:val="1661"/>
          <w:trPrChange w:id="114" w:author="Ashwin" w:date="2022-12-11T19:08:00Z">
            <w:trPr>
              <w:gridAfter w:val="0"/>
              <w:wAfter w:w="113" w:type="dxa"/>
            </w:trPr>
          </w:trPrChange>
        </w:trPr>
        <w:tc>
          <w:tcPr>
            <w:tcW w:w="4539" w:type="dxa"/>
            <w:tcPrChange w:id="115" w:author="Ashwin" w:date="2022-12-11T19:08:00Z">
              <w:tcPr>
                <w:tcW w:w="4594" w:type="dxa"/>
              </w:tcPr>
            </w:tcPrChange>
          </w:tcPr>
          <w:p w14:paraId="55AB94C2"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3276B2A4"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 xml:space="preserve">  dispavg(averrest, restdict, getrestloc())</w:t>
            </w:r>
          </w:p>
          <w:p w14:paraId="0EB00118"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tc>
        <w:tc>
          <w:tcPr>
            <w:tcW w:w="4694" w:type="dxa"/>
            <w:tcPrChange w:id="116" w:author="Ashwin" w:date="2022-12-11T19:08:00Z">
              <w:tcPr>
                <w:tcW w:w="4762" w:type="dxa"/>
              </w:tcPr>
            </w:tcPrChange>
          </w:tcPr>
          <w:p w14:paraId="11269C16"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113EAB79"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 xml:space="preserve">Function to get the data for the </w:t>
            </w:r>
          </w:p>
          <w:p w14:paraId="2C44EC44"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restaurant which the user chose.</w:t>
            </w:r>
          </w:p>
        </w:tc>
      </w:tr>
      <w:tr w:rsidR="00EA3A30" w14:paraId="035A870F" w14:textId="77777777" w:rsidTr="004F676D">
        <w:trPr>
          <w:trHeight w:val="1651"/>
          <w:trPrChange w:id="117" w:author="Ashwin" w:date="2022-12-11T19:08:00Z">
            <w:trPr>
              <w:gridAfter w:val="0"/>
              <w:wAfter w:w="113" w:type="dxa"/>
            </w:trPr>
          </w:trPrChange>
        </w:trPr>
        <w:tc>
          <w:tcPr>
            <w:tcW w:w="4539" w:type="dxa"/>
            <w:tcPrChange w:id="118" w:author="Ashwin" w:date="2022-12-11T19:08:00Z">
              <w:tcPr>
                <w:tcW w:w="4594" w:type="dxa"/>
              </w:tcPr>
            </w:tcPrChange>
          </w:tcPr>
          <w:p w14:paraId="164454F2"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567B93AA"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5DDCD319"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addtocart(restdict)</w:t>
            </w:r>
          </w:p>
          <w:p w14:paraId="7B9B46F6"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tc>
        <w:tc>
          <w:tcPr>
            <w:tcW w:w="4694" w:type="dxa"/>
            <w:tcPrChange w:id="119" w:author="Ashwin" w:date="2022-12-11T19:08:00Z">
              <w:tcPr>
                <w:tcW w:w="4762" w:type="dxa"/>
              </w:tcPr>
            </w:tcPrChange>
          </w:tcPr>
          <w:p w14:paraId="0EFE4641"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4BD9DAE5"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7FAF4E44"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Function to get the order of the user</w:t>
            </w:r>
          </w:p>
        </w:tc>
      </w:tr>
      <w:tr w:rsidR="00EA3A30" w14:paraId="54853EBD" w14:textId="77777777" w:rsidTr="004F676D">
        <w:trPr>
          <w:trHeight w:val="1490"/>
        </w:trPr>
        <w:tc>
          <w:tcPr>
            <w:tcW w:w="4539" w:type="dxa"/>
            <w:tcPrChange w:id="120" w:author="Ashwin" w:date="2022-12-11T19:08:00Z">
              <w:tcPr>
                <w:tcW w:w="4594" w:type="dxa"/>
              </w:tcPr>
            </w:tcPrChange>
          </w:tcPr>
          <w:p w14:paraId="42FC03C5"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592974AE" w14:textId="77777777" w:rsidR="004F676D" w:rsidRPr="00F02335" w:rsidRDefault="004F676D" w:rsidP="00CE1519">
            <w:pPr>
              <w:pBdr>
                <w:top w:val="nil"/>
                <w:left w:val="nil"/>
                <w:bottom w:val="nil"/>
                <w:right w:val="nil"/>
                <w:between w:val="nil"/>
              </w:pBdr>
              <w:jc w:val="center"/>
              <w:rPr>
                <w:del w:id="121" w:author="Ashwin" w:date="2022-12-11T19:09:00Z"/>
                <w:rFonts w:ascii="Manrope" w:eastAsia="Arial" w:hAnsi="Manrope" w:cs="Arial"/>
                <w:color w:val="000000"/>
                <w:sz w:val="24"/>
                <w:szCs w:val="24"/>
              </w:rPr>
            </w:pPr>
          </w:p>
          <w:p w14:paraId="266E286E"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viewcart(cart)</w:t>
            </w:r>
          </w:p>
          <w:p w14:paraId="6B11C90B" w14:textId="77777777" w:rsidR="00135FF8" w:rsidRDefault="00135FF8" w:rsidP="00CE1519">
            <w:pPr>
              <w:pBdr>
                <w:top w:val="nil"/>
                <w:left w:val="nil"/>
                <w:bottom w:val="nil"/>
                <w:right w:val="nil"/>
                <w:between w:val="nil"/>
              </w:pBdr>
              <w:jc w:val="center"/>
              <w:rPr>
                <w:ins w:id="122" w:author="Ashwin" w:date="2022-12-11T19:08:00Z"/>
                <w:rFonts w:ascii="Manrope" w:eastAsia="Arial" w:hAnsi="Manrope" w:cs="Arial"/>
                <w:color w:val="000000"/>
                <w:sz w:val="24"/>
                <w:szCs w:val="24"/>
              </w:rPr>
            </w:pPr>
          </w:p>
          <w:p w14:paraId="245A96F8" w14:textId="77777777" w:rsidR="004F676D" w:rsidRPr="004F676D" w:rsidRDefault="00000000">
            <w:pPr>
              <w:tabs>
                <w:tab w:val="left" w:pos="3243"/>
              </w:tabs>
              <w:rPr>
                <w:rFonts w:ascii="Manrope" w:eastAsia="Arial" w:hAnsi="Manrope" w:cs="Arial"/>
                <w:sz w:val="24"/>
                <w:szCs w:val="24"/>
                <w:rPrChange w:id="123" w:author="Ashwin" w:date="2022-12-11T19:08:00Z">
                  <w:rPr>
                    <w:rFonts w:ascii="Manrope" w:eastAsia="Arial" w:hAnsi="Manrope" w:cs="Arial"/>
                    <w:color w:val="000000"/>
                    <w:sz w:val="24"/>
                    <w:szCs w:val="24"/>
                  </w:rPr>
                </w:rPrChange>
              </w:rPr>
              <w:pPrChange w:id="124" w:author="Ashwin" w:date="2022-12-11T19:08:00Z">
                <w:pPr>
                  <w:pBdr>
                    <w:top w:val="nil"/>
                    <w:left w:val="nil"/>
                    <w:bottom w:val="nil"/>
                    <w:right w:val="nil"/>
                    <w:between w:val="nil"/>
                  </w:pBdr>
                  <w:spacing w:line="360" w:lineRule="auto"/>
                  <w:jc w:val="center"/>
                </w:pPr>
              </w:pPrChange>
            </w:pPr>
            <w:ins w:id="125" w:author="Ashwin" w:date="2022-12-11T19:08:00Z">
              <w:r>
                <w:rPr>
                  <w:rFonts w:ascii="Manrope" w:eastAsia="Arial" w:hAnsi="Manrope" w:cs="Arial"/>
                  <w:sz w:val="24"/>
                  <w:szCs w:val="24"/>
                </w:rPr>
                <w:tab/>
              </w:r>
            </w:ins>
          </w:p>
        </w:tc>
        <w:tc>
          <w:tcPr>
            <w:tcW w:w="4694" w:type="dxa"/>
            <w:tcPrChange w:id="126" w:author="Ashwin" w:date="2022-12-11T19:08:00Z">
              <w:tcPr>
                <w:tcW w:w="4762" w:type="dxa"/>
                <w:gridSpan w:val="2"/>
              </w:tcPr>
            </w:tcPrChange>
          </w:tcPr>
          <w:p w14:paraId="425E7831" w14:textId="77777777" w:rsidR="00135FF8" w:rsidRPr="00F02335" w:rsidRDefault="00135FF8" w:rsidP="00CE1519">
            <w:pPr>
              <w:pBdr>
                <w:top w:val="nil"/>
                <w:left w:val="nil"/>
                <w:bottom w:val="nil"/>
                <w:right w:val="nil"/>
                <w:between w:val="nil"/>
              </w:pBdr>
              <w:rPr>
                <w:rFonts w:ascii="Manrope" w:eastAsia="Arial" w:hAnsi="Manrope" w:cs="Arial"/>
                <w:color w:val="000000"/>
                <w:sz w:val="24"/>
                <w:szCs w:val="24"/>
              </w:rPr>
            </w:pPr>
          </w:p>
          <w:p w14:paraId="3D35D04F" w14:textId="77777777" w:rsidR="00135FF8" w:rsidRPr="00F02335" w:rsidRDefault="00000000">
            <w:pPr>
              <w:pBdr>
                <w:top w:val="nil"/>
                <w:left w:val="nil"/>
                <w:bottom w:val="nil"/>
                <w:right w:val="nil"/>
                <w:between w:val="nil"/>
              </w:pBdr>
              <w:rPr>
                <w:rFonts w:ascii="Manrope" w:eastAsia="Arial" w:hAnsi="Manrope" w:cs="Arial"/>
                <w:color w:val="000000"/>
                <w:sz w:val="24"/>
                <w:szCs w:val="24"/>
              </w:rPr>
              <w:pPrChange w:id="127" w:author="Ashwin" w:date="2022-12-11T19:09:00Z">
                <w:pPr>
                  <w:pBdr>
                    <w:top w:val="nil"/>
                    <w:left w:val="nil"/>
                    <w:bottom w:val="nil"/>
                    <w:right w:val="nil"/>
                    <w:between w:val="nil"/>
                  </w:pBdr>
                  <w:spacing w:line="360" w:lineRule="auto"/>
                  <w:jc w:val="center"/>
                </w:pPr>
              </w:pPrChange>
            </w:pPr>
            <w:ins w:id="128" w:author="Ashwin" w:date="2022-12-11T19:09:00Z">
              <w:r>
                <w:rPr>
                  <w:rFonts w:ascii="Manrope" w:eastAsia="Arial" w:hAnsi="Manrope" w:cs="Arial"/>
                  <w:color w:val="000000"/>
                  <w:sz w:val="24"/>
                  <w:szCs w:val="24"/>
                </w:rPr>
                <w:t>F</w:t>
              </w:r>
            </w:ins>
            <w:del w:id="129" w:author="Ashwin" w:date="2022-12-11T19:09:00Z">
              <w:r w:rsidRPr="00F02335">
                <w:rPr>
                  <w:rFonts w:ascii="Manrope" w:eastAsia="Arial" w:hAnsi="Manrope" w:cs="Arial"/>
                  <w:color w:val="000000"/>
                  <w:sz w:val="24"/>
                  <w:szCs w:val="24"/>
                </w:rPr>
                <w:delText>F</w:delText>
              </w:r>
            </w:del>
            <w:r w:rsidRPr="00F02335">
              <w:rPr>
                <w:rFonts w:ascii="Manrope" w:eastAsia="Arial" w:hAnsi="Manrope" w:cs="Arial"/>
                <w:color w:val="000000"/>
                <w:sz w:val="24"/>
                <w:szCs w:val="24"/>
              </w:rPr>
              <w:t>unction to give the bill based on the order of the user</w:t>
            </w:r>
          </w:p>
        </w:tc>
      </w:tr>
      <w:tr w:rsidR="00EA3A30" w14:paraId="2B974277" w14:textId="77777777" w:rsidTr="004F676D">
        <w:trPr>
          <w:trHeight w:val="1905"/>
          <w:trPrChange w:id="130" w:author="Ashwin" w:date="2022-12-11T19:08:00Z">
            <w:trPr>
              <w:gridAfter w:val="0"/>
              <w:wAfter w:w="113" w:type="dxa"/>
            </w:trPr>
          </w:trPrChange>
        </w:trPr>
        <w:tc>
          <w:tcPr>
            <w:tcW w:w="4539" w:type="dxa"/>
            <w:tcPrChange w:id="131" w:author="Ashwin" w:date="2022-12-11T19:08:00Z">
              <w:tcPr>
                <w:tcW w:w="4594" w:type="dxa"/>
              </w:tcPr>
            </w:tcPrChange>
          </w:tcPr>
          <w:p w14:paraId="16C4C2E9"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15762DDA"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p w14:paraId="71C9C96D"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ratingscreate()</w:t>
            </w:r>
          </w:p>
          <w:p w14:paraId="65415481" w14:textId="77777777" w:rsidR="00135FF8" w:rsidRPr="00F02335" w:rsidRDefault="00135FF8" w:rsidP="00CE1519">
            <w:pPr>
              <w:pBdr>
                <w:top w:val="nil"/>
                <w:left w:val="nil"/>
                <w:bottom w:val="nil"/>
                <w:right w:val="nil"/>
                <w:between w:val="nil"/>
              </w:pBdr>
              <w:jc w:val="center"/>
              <w:rPr>
                <w:rFonts w:ascii="Manrope" w:eastAsia="Arial" w:hAnsi="Manrope" w:cs="Arial"/>
                <w:color w:val="000000"/>
                <w:sz w:val="24"/>
                <w:szCs w:val="24"/>
              </w:rPr>
            </w:pPr>
          </w:p>
        </w:tc>
        <w:tc>
          <w:tcPr>
            <w:tcW w:w="4694" w:type="dxa"/>
            <w:tcPrChange w:id="132" w:author="Ashwin" w:date="2022-12-11T19:08:00Z">
              <w:tcPr>
                <w:tcW w:w="4762" w:type="dxa"/>
              </w:tcPr>
            </w:tcPrChange>
          </w:tcPr>
          <w:p w14:paraId="1653C716"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 xml:space="preserve">Function to create a file called ratefile which contains empty ratings in a particular format and provides rating in </w:t>
            </w:r>
          </w:p>
          <w:p w14:paraId="270951E3"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list format</w:t>
            </w:r>
          </w:p>
        </w:tc>
      </w:tr>
      <w:tr w:rsidR="00EA3A30" w14:paraId="68C1E5D5" w14:textId="77777777" w:rsidTr="004F676D">
        <w:trPr>
          <w:trHeight w:val="1440"/>
          <w:trPrChange w:id="133" w:author="Ashwin" w:date="2022-12-11T19:08:00Z">
            <w:trPr>
              <w:gridAfter w:val="0"/>
              <w:wAfter w:w="113" w:type="dxa"/>
            </w:trPr>
          </w:trPrChange>
        </w:trPr>
        <w:tc>
          <w:tcPr>
            <w:tcW w:w="4539" w:type="dxa"/>
            <w:tcPrChange w:id="134" w:author="Ashwin" w:date="2022-12-11T19:08:00Z">
              <w:tcPr>
                <w:tcW w:w="4594" w:type="dxa"/>
              </w:tcPr>
            </w:tcPrChange>
          </w:tcPr>
          <w:p w14:paraId="64DD9044"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ratingsavg()</w:t>
            </w:r>
          </w:p>
        </w:tc>
        <w:tc>
          <w:tcPr>
            <w:tcW w:w="4694" w:type="dxa"/>
            <w:tcPrChange w:id="135" w:author="Ashwin" w:date="2022-12-11T19:08:00Z">
              <w:tcPr>
                <w:tcW w:w="4762" w:type="dxa"/>
              </w:tcPr>
            </w:tcPrChange>
          </w:tcPr>
          <w:p w14:paraId="22F47405"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 xml:space="preserve">To write the rating provided by the user </w:t>
            </w:r>
          </w:p>
          <w:p w14:paraId="1713AC33" w14:textId="77777777" w:rsidR="00135FF8" w:rsidRPr="00F02335" w:rsidRDefault="00000000" w:rsidP="00CE1519">
            <w:pPr>
              <w:pBdr>
                <w:top w:val="nil"/>
                <w:left w:val="nil"/>
                <w:bottom w:val="nil"/>
                <w:right w:val="nil"/>
                <w:between w:val="nil"/>
              </w:pBdr>
              <w:jc w:val="center"/>
              <w:rPr>
                <w:rFonts w:ascii="Manrope" w:eastAsia="Arial" w:hAnsi="Manrope" w:cs="Arial"/>
                <w:color w:val="000000"/>
                <w:sz w:val="24"/>
                <w:szCs w:val="24"/>
              </w:rPr>
            </w:pPr>
            <w:r w:rsidRPr="00F02335">
              <w:rPr>
                <w:rFonts w:ascii="Manrope" w:eastAsia="Arial" w:hAnsi="Manrope" w:cs="Arial"/>
                <w:color w:val="000000"/>
                <w:sz w:val="24"/>
                <w:szCs w:val="24"/>
              </w:rPr>
              <w:t>to ratings.csv</w:t>
            </w:r>
          </w:p>
        </w:tc>
      </w:tr>
    </w:tbl>
    <w:p w14:paraId="719B1D41" w14:textId="77777777" w:rsidR="00135FF8" w:rsidRPr="004F676D" w:rsidRDefault="00000000">
      <w:pPr>
        <w:spacing w:before="157" w:line="360" w:lineRule="auto"/>
        <w:ind w:right="145"/>
        <w:rPr>
          <w:rFonts w:ascii="Manrope" w:eastAsia="Arial" w:hAnsi="Manrope" w:cs="Arial"/>
          <w:b/>
          <w:sz w:val="32"/>
          <w:szCs w:val="32"/>
          <w:rPrChange w:id="136" w:author="Ashwin" w:date="2022-12-11T19:15:00Z">
            <w:rPr>
              <w:rFonts w:ascii="Manrope" w:eastAsia="Arial" w:hAnsi="Manrope" w:cs="Arial"/>
              <w:b/>
              <w:sz w:val="48"/>
              <w:szCs w:val="48"/>
            </w:rPr>
          </w:rPrChange>
        </w:rPr>
        <w:pPrChange w:id="137" w:author="Ashwin" w:date="2022-12-11T19:15:00Z">
          <w:pPr>
            <w:spacing w:before="157" w:line="360" w:lineRule="auto"/>
            <w:ind w:right="145"/>
            <w:jc w:val="center"/>
          </w:pPr>
        </w:pPrChange>
      </w:pPr>
      <w:r>
        <w:rPr>
          <w:rFonts w:ascii="Manrope" w:eastAsia="Arial" w:hAnsi="Manrope" w:cs="Arial"/>
          <w:b/>
          <w:sz w:val="48"/>
          <w:szCs w:val="48"/>
        </w:rPr>
        <w:lastRenderedPageBreak/>
        <w:t xml:space="preserve">    </w:t>
      </w:r>
      <w:r w:rsidRPr="004F676D">
        <w:rPr>
          <w:rFonts w:ascii="Manrope" w:eastAsia="Arial" w:hAnsi="Manrope" w:cs="Arial"/>
          <w:b/>
          <w:sz w:val="32"/>
          <w:szCs w:val="32"/>
          <w:rPrChange w:id="138" w:author="Ashwin" w:date="2022-12-11T19:15:00Z">
            <w:rPr>
              <w:rFonts w:ascii="Manrope" w:eastAsia="Arial" w:hAnsi="Manrope" w:cs="Arial"/>
              <w:b/>
              <w:sz w:val="48"/>
              <w:szCs w:val="48"/>
            </w:rPr>
          </w:rPrChange>
        </w:rPr>
        <w:t>Module Functions</w:t>
      </w:r>
    </w:p>
    <w:tbl>
      <w:tblPr>
        <w:tblW w:w="10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3230"/>
        <w:gridCol w:w="4363"/>
      </w:tblGrid>
      <w:tr w:rsidR="00EA3A30" w14:paraId="4784938E" w14:textId="77777777" w:rsidTr="0099650D">
        <w:trPr>
          <w:trHeight w:val="825"/>
          <w:jc w:val="center"/>
        </w:trPr>
        <w:tc>
          <w:tcPr>
            <w:tcW w:w="2832" w:type="dxa"/>
          </w:tcPr>
          <w:p w14:paraId="66BE30A3" w14:textId="77777777" w:rsidR="00135FF8" w:rsidRPr="00F02335" w:rsidRDefault="00000000" w:rsidP="00CE1519">
            <w:pPr>
              <w:pBdr>
                <w:top w:val="nil"/>
                <w:left w:val="nil"/>
                <w:bottom w:val="nil"/>
                <w:right w:val="nil"/>
                <w:between w:val="nil"/>
              </w:pBdr>
              <w:ind w:left="719"/>
              <w:rPr>
                <w:rFonts w:ascii="Manrope" w:eastAsia="Arial" w:hAnsi="Manrope" w:cs="Arial"/>
                <w:color w:val="000000"/>
                <w:sz w:val="40"/>
                <w:szCs w:val="40"/>
              </w:rPr>
            </w:pPr>
            <w:r w:rsidRPr="00F02335">
              <w:rPr>
                <w:rFonts w:ascii="Manrope" w:eastAsia="Arial" w:hAnsi="Manrope" w:cs="Arial"/>
                <w:color w:val="000000"/>
                <w:sz w:val="40"/>
                <w:szCs w:val="40"/>
              </w:rPr>
              <w:t>Module</w:t>
            </w:r>
          </w:p>
        </w:tc>
        <w:tc>
          <w:tcPr>
            <w:tcW w:w="3230" w:type="dxa"/>
          </w:tcPr>
          <w:p w14:paraId="295CB7F4" w14:textId="77777777" w:rsidR="00135FF8" w:rsidRPr="00F02335" w:rsidRDefault="00000000" w:rsidP="00CE1519">
            <w:pPr>
              <w:pBdr>
                <w:top w:val="nil"/>
                <w:left w:val="nil"/>
                <w:bottom w:val="nil"/>
                <w:right w:val="nil"/>
                <w:between w:val="nil"/>
              </w:pBdr>
              <w:ind w:left="830"/>
              <w:rPr>
                <w:rFonts w:ascii="Manrope" w:eastAsia="Arial" w:hAnsi="Manrope" w:cs="Arial"/>
                <w:color w:val="000000"/>
                <w:sz w:val="40"/>
                <w:szCs w:val="40"/>
              </w:rPr>
            </w:pPr>
            <w:r w:rsidRPr="00F02335">
              <w:rPr>
                <w:rFonts w:ascii="Manrope" w:eastAsia="Arial" w:hAnsi="Manrope" w:cs="Arial"/>
                <w:color w:val="000000"/>
                <w:sz w:val="40"/>
                <w:szCs w:val="40"/>
              </w:rPr>
              <w:t>Function</w:t>
            </w:r>
          </w:p>
        </w:tc>
        <w:tc>
          <w:tcPr>
            <w:tcW w:w="4363" w:type="dxa"/>
          </w:tcPr>
          <w:p w14:paraId="6509E434" w14:textId="77777777" w:rsidR="00135FF8" w:rsidRPr="00F02335" w:rsidRDefault="00000000" w:rsidP="0099650D">
            <w:pPr>
              <w:pBdr>
                <w:top w:val="nil"/>
                <w:left w:val="nil"/>
                <w:bottom w:val="nil"/>
                <w:right w:val="nil"/>
                <w:between w:val="nil"/>
              </w:pBdr>
              <w:rPr>
                <w:rFonts w:ascii="Manrope" w:eastAsia="Arial" w:hAnsi="Manrope" w:cs="Arial"/>
                <w:color w:val="000000"/>
                <w:sz w:val="40"/>
                <w:szCs w:val="40"/>
              </w:rPr>
            </w:pPr>
            <w:r>
              <w:rPr>
                <w:rFonts w:ascii="Manrope" w:eastAsia="Arial" w:hAnsi="Manrope" w:cs="Arial"/>
                <w:color w:val="000000"/>
                <w:sz w:val="40"/>
                <w:szCs w:val="40"/>
              </w:rPr>
              <w:t xml:space="preserve">                </w:t>
            </w:r>
            <w:r w:rsidRPr="00F02335">
              <w:rPr>
                <w:rFonts w:ascii="Manrope" w:eastAsia="Arial" w:hAnsi="Manrope" w:cs="Arial"/>
                <w:color w:val="000000"/>
                <w:sz w:val="40"/>
                <w:szCs w:val="40"/>
              </w:rPr>
              <w:t>Purpose</w:t>
            </w:r>
          </w:p>
        </w:tc>
      </w:tr>
      <w:tr w:rsidR="00EA3A30" w14:paraId="24C49EA2" w14:textId="77777777" w:rsidTr="0099650D">
        <w:trPr>
          <w:trHeight w:val="830"/>
          <w:jc w:val="center"/>
        </w:trPr>
        <w:tc>
          <w:tcPr>
            <w:tcW w:w="2832" w:type="dxa"/>
          </w:tcPr>
          <w:p w14:paraId="441D814F"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CSV</w:t>
            </w:r>
          </w:p>
        </w:tc>
        <w:tc>
          <w:tcPr>
            <w:tcW w:w="3230" w:type="dxa"/>
          </w:tcPr>
          <w:p w14:paraId="3AF67B8E"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reader()</w:t>
            </w:r>
          </w:p>
        </w:tc>
        <w:tc>
          <w:tcPr>
            <w:tcW w:w="4363" w:type="dxa"/>
          </w:tcPr>
          <w:p w14:paraId="1CEED7D8"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 xml:space="preserve">To read the contents </w:t>
            </w:r>
          </w:p>
          <w:p w14:paraId="11DB4A78"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of a csv file</w:t>
            </w:r>
          </w:p>
        </w:tc>
      </w:tr>
      <w:tr w:rsidR="00EA3A30" w14:paraId="4625422E" w14:textId="77777777" w:rsidTr="0099650D">
        <w:trPr>
          <w:trHeight w:val="829"/>
          <w:jc w:val="center"/>
        </w:trPr>
        <w:tc>
          <w:tcPr>
            <w:tcW w:w="2832" w:type="dxa"/>
          </w:tcPr>
          <w:p w14:paraId="260679CE"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CSV</w:t>
            </w:r>
          </w:p>
        </w:tc>
        <w:tc>
          <w:tcPr>
            <w:tcW w:w="3230" w:type="dxa"/>
          </w:tcPr>
          <w:p w14:paraId="617B9C37"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writer()</w:t>
            </w:r>
          </w:p>
        </w:tc>
        <w:tc>
          <w:tcPr>
            <w:tcW w:w="4363" w:type="dxa"/>
          </w:tcPr>
          <w:p w14:paraId="5E24D5A7"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write content to a csv file</w:t>
            </w:r>
          </w:p>
        </w:tc>
      </w:tr>
      <w:tr w:rsidR="00EA3A30" w14:paraId="3F01AA27" w14:textId="77777777" w:rsidTr="0099650D">
        <w:trPr>
          <w:trHeight w:val="829"/>
          <w:jc w:val="center"/>
        </w:trPr>
        <w:tc>
          <w:tcPr>
            <w:tcW w:w="2832" w:type="dxa"/>
          </w:tcPr>
          <w:p w14:paraId="1E68C8BD"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Cryptography</w:t>
            </w:r>
          </w:p>
        </w:tc>
        <w:tc>
          <w:tcPr>
            <w:tcW w:w="3230" w:type="dxa"/>
          </w:tcPr>
          <w:p w14:paraId="34E9AEF6"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fernet()</w:t>
            </w:r>
          </w:p>
        </w:tc>
        <w:tc>
          <w:tcPr>
            <w:tcW w:w="4363" w:type="dxa"/>
          </w:tcPr>
          <w:p w14:paraId="03E9E4F8"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 xml:space="preserve">To encrypt user data using a particular key </w:t>
            </w:r>
          </w:p>
        </w:tc>
      </w:tr>
      <w:tr w:rsidR="00EA3A30" w14:paraId="3317B037" w14:textId="77777777" w:rsidTr="0099650D">
        <w:trPr>
          <w:trHeight w:val="829"/>
          <w:jc w:val="center"/>
        </w:trPr>
        <w:tc>
          <w:tcPr>
            <w:tcW w:w="2832" w:type="dxa"/>
          </w:tcPr>
          <w:p w14:paraId="3DE96C84"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Cryptography</w:t>
            </w:r>
          </w:p>
        </w:tc>
        <w:tc>
          <w:tcPr>
            <w:tcW w:w="3230" w:type="dxa"/>
          </w:tcPr>
          <w:p w14:paraId="3EF4CF55" w14:textId="77777777" w:rsidR="00135FF8" w:rsidRPr="0099650D" w:rsidRDefault="00135FF8" w:rsidP="00CE1519">
            <w:pPr>
              <w:pBdr>
                <w:top w:val="nil"/>
                <w:left w:val="nil"/>
                <w:bottom w:val="nil"/>
                <w:right w:val="nil"/>
                <w:between w:val="nil"/>
              </w:pBdr>
              <w:jc w:val="center"/>
              <w:rPr>
                <w:rFonts w:ascii="Manrope" w:eastAsia="Arial" w:hAnsi="Manrope" w:cs="Arial"/>
                <w:color w:val="000000"/>
                <w:sz w:val="24"/>
                <w:szCs w:val="24"/>
              </w:rPr>
            </w:pPr>
          </w:p>
          <w:p w14:paraId="50C2BF61"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key.encrypt()</w:t>
            </w:r>
          </w:p>
        </w:tc>
        <w:tc>
          <w:tcPr>
            <w:tcW w:w="4363" w:type="dxa"/>
          </w:tcPr>
          <w:p w14:paraId="5A34BB5C"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encrypt user data</w:t>
            </w:r>
          </w:p>
          <w:p w14:paraId="3404B16F"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using the key provided</w:t>
            </w:r>
          </w:p>
        </w:tc>
      </w:tr>
      <w:tr w:rsidR="00EA3A30" w14:paraId="59A5E0EA" w14:textId="77777777" w:rsidTr="0099650D">
        <w:trPr>
          <w:trHeight w:val="829"/>
          <w:jc w:val="center"/>
        </w:trPr>
        <w:tc>
          <w:tcPr>
            <w:tcW w:w="2832" w:type="dxa"/>
          </w:tcPr>
          <w:p w14:paraId="2ECFECFF"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Cryptography</w:t>
            </w:r>
          </w:p>
        </w:tc>
        <w:tc>
          <w:tcPr>
            <w:tcW w:w="3230" w:type="dxa"/>
          </w:tcPr>
          <w:p w14:paraId="79C3C342" w14:textId="77777777" w:rsidR="00135FF8" w:rsidRPr="0099650D" w:rsidRDefault="00135FF8" w:rsidP="00CE1519">
            <w:pPr>
              <w:pBdr>
                <w:top w:val="nil"/>
                <w:left w:val="nil"/>
                <w:bottom w:val="nil"/>
                <w:right w:val="nil"/>
                <w:between w:val="nil"/>
              </w:pBdr>
              <w:rPr>
                <w:rFonts w:ascii="Manrope" w:eastAsia="Arial" w:hAnsi="Manrope" w:cs="Arial"/>
                <w:color w:val="000000"/>
                <w:sz w:val="24"/>
                <w:szCs w:val="24"/>
              </w:rPr>
            </w:pPr>
          </w:p>
          <w:p w14:paraId="6626A5E6"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key.decrypt()</w:t>
            </w:r>
          </w:p>
        </w:tc>
        <w:tc>
          <w:tcPr>
            <w:tcW w:w="4363" w:type="dxa"/>
          </w:tcPr>
          <w:p w14:paraId="73B74A2F"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decrypt user data based on the key provided</w:t>
            </w:r>
          </w:p>
        </w:tc>
      </w:tr>
      <w:tr w:rsidR="00EA3A30" w14:paraId="4890672F" w14:textId="77777777" w:rsidTr="0099650D">
        <w:trPr>
          <w:trHeight w:val="830"/>
          <w:jc w:val="center"/>
        </w:trPr>
        <w:tc>
          <w:tcPr>
            <w:tcW w:w="2832" w:type="dxa"/>
          </w:tcPr>
          <w:p w14:paraId="4BB243F4"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Ast</w:t>
            </w:r>
          </w:p>
        </w:tc>
        <w:tc>
          <w:tcPr>
            <w:tcW w:w="3230" w:type="dxa"/>
          </w:tcPr>
          <w:p w14:paraId="10E5C468"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literal_eval()</w:t>
            </w:r>
          </w:p>
        </w:tc>
        <w:tc>
          <w:tcPr>
            <w:tcW w:w="4363" w:type="dxa"/>
          </w:tcPr>
          <w:p w14:paraId="59AC784F"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evaluate expression to its literal value</w:t>
            </w:r>
          </w:p>
        </w:tc>
      </w:tr>
      <w:tr w:rsidR="00EA3A30" w14:paraId="48872348" w14:textId="77777777" w:rsidTr="0099650D">
        <w:trPr>
          <w:trHeight w:val="830"/>
          <w:jc w:val="center"/>
        </w:trPr>
        <w:tc>
          <w:tcPr>
            <w:tcW w:w="2832" w:type="dxa"/>
          </w:tcPr>
          <w:p w14:paraId="66D352E9"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Prettytable</w:t>
            </w:r>
          </w:p>
        </w:tc>
        <w:tc>
          <w:tcPr>
            <w:tcW w:w="3230" w:type="dxa"/>
          </w:tcPr>
          <w:p w14:paraId="54209081"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prettytable()</w:t>
            </w:r>
          </w:p>
        </w:tc>
        <w:tc>
          <w:tcPr>
            <w:tcW w:w="4363" w:type="dxa"/>
          </w:tcPr>
          <w:p w14:paraId="0054993B"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display the data in an aesthetically pleasing manner to the user</w:t>
            </w:r>
          </w:p>
        </w:tc>
      </w:tr>
      <w:tr w:rsidR="00EA3A30" w14:paraId="5D316188" w14:textId="77777777" w:rsidTr="0099650D">
        <w:trPr>
          <w:trHeight w:val="830"/>
          <w:jc w:val="center"/>
        </w:trPr>
        <w:tc>
          <w:tcPr>
            <w:tcW w:w="2832" w:type="dxa"/>
          </w:tcPr>
          <w:p w14:paraId="03615981"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Decimal</w:t>
            </w:r>
          </w:p>
        </w:tc>
        <w:tc>
          <w:tcPr>
            <w:tcW w:w="3230" w:type="dxa"/>
          </w:tcPr>
          <w:p w14:paraId="48B34B48"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decimal()</w:t>
            </w:r>
          </w:p>
        </w:tc>
        <w:tc>
          <w:tcPr>
            <w:tcW w:w="4363" w:type="dxa"/>
          </w:tcPr>
          <w:p w14:paraId="215BE372"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convert a floating number to decimal for operations</w:t>
            </w:r>
          </w:p>
        </w:tc>
      </w:tr>
      <w:tr w:rsidR="00EA3A30" w14:paraId="74D7F084" w14:textId="77777777" w:rsidTr="0099650D">
        <w:trPr>
          <w:trHeight w:val="830"/>
          <w:jc w:val="center"/>
        </w:trPr>
        <w:tc>
          <w:tcPr>
            <w:tcW w:w="2832" w:type="dxa"/>
          </w:tcPr>
          <w:p w14:paraId="4A77856F"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Random</w:t>
            </w:r>
          </w:p>
        </w:tc>
        <w:tc>
          <w:tcPr>
            <w:tcW w:w="3230" w:type="dxa"/>
          </w:tcPr>
          <w:p w14:paraId="6646C3CC"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randint()</w:t>
            </w:r>
          </w:p>
        </w:tc>
        <w:tc>
          <w:tcPr>
            <w:tcW w:w="4363" w:type="dxa"/>
          </w:tcPr>
          <w:p w14:paraId="43D24618"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make the login page eye catching</w:t>
            </w:r>
          </w:p>
        </w:tc>
      </w:tr>
      <w:tr w:rsidR="00EA3A30" w14:paraId="1365C7EF" w14:textId="77777777" w:rsidTr="0099650D">
        <w:trPr>
          <w:trHeight w:val="830"/>
          <w:jc w:val="center"/>
        </w:trPr>
        <w:tc>
          <w:tcPr>
            <w:tcW w:w="2832" w:type="dxa"/>
          </w:tcPr>
          <w:p w14:paraId="1B32E414"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Pickle</w:t>
            </w:r>
          </w:p>
        </w:tc>
        <w:tc>
          <w:tcPr>
            <w:tcW w:w="3230" w:type="dxa"/>
          </w:tcPr>
          <w:p w14:paraId="0A648AF1"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load()</w:t>
            </w:r>
          </w:p>
        </w:tc>
        <w:tc>
          <w:tcPr>
            <w:tcW w:w="4363" w:type="dxa"/>
          </w:tcPr>
          <w:p w14:paraId="4E32F174"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load data from a binary file</w:t>
            </w:r>
          </w:p>
        </w:tc>
      </w:tr>
      <w:tr w:rsidR="00EA3A30" w14:paraId="325E9973" w14:textId="77777777" w:rsidTr="0099650D">
        <w:trPr>
          <w:trHeight w:val="830"/>
          <w:jc w:val="center"/>
        </w:trPr>
        <w:tc>
          <w:tcPr>
            <w:tcW w:w="2832" w:type="dxa"/>
          </w:tcPr>
          <w:p w14:paraId="42B3D8AB"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Pickle</w:t>
            </w:r>
          </w:p>
        </w:tc>
        <w:tc>
          <w:tcPr>
            <w:tcW w:w="3230" w:type="dxa"/>
          </w:tcPr>
          <w:p w14:paraId="088BDE7C"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dump()</w:t>
            </w:r>
          </w:p>
        </w:tc>
        <w:tc>
          <w:tcPr>
            <w:tcW w:w="4363" w:type="dxa"/>
          </w:tcPr>
          <w:p w14:paraId="78E2DDA9"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dump data into a binary file</w:t>
            </w:r>
          </w:p>
        </w:tc>
      </w:tr>
      <w:tr w:rsidR="00EA3A30" w14:paraId="751CB163" w14:textId="77777777" w:rsidTr="0099650D">
        <w:trPr>
          <w:trHeight w:val="830"/>
          <w:jc w:val="center"/>
        </w:trPr>
        <w:tc>
          <w:tcPr>
            <w:tcW w:w="2832" w:type="dxa"/>
          </w:tcPr>
          <w:p w14:paraId="7231B0C2"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Time</w:t>
            </w:r>
          </w:p>
        </w:tc>
        <w:tc>
          <w:tcPr>
            <w:tcW w:w="3230" w:type="dxa"/>
          </w:tcPr>
          <w:p w14:paraId="7756F676"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sleep()</w:t>
            </w:r>
          </w:p>
        </w:tc>
        <w:tc>
          <w:tcPr>
            <w:tcW w:w="4363" w:type="dxa"/>
          </w:tcPr>
          <w:p w14:paraId="5E3A13F6"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 xml:space="preserve">To </w:t>
            </w:r>
            <w:r w:rsidR="00185AD5" w:rsidRPr="0099650D">
              <w:rPr>
                <w:rFonts w:ascii="Manrope" w:eastAsia="Arial" w:hAnsi="Manrope" w:cs="Arial"/>
                <w:color w:val="000000"/>
                <w:sz w:val="24"/>
                <w:szCs w:val="24"/>
              </w:rPr>
              <w:t>add aesthetics to login page</w:t>
            </w:r>
          </w:p>
        </w:tc>
      </w:tr>
      <w:tr w:rsidR="00EA3A30" w14:paraId="16DCFD37" w14:textId="77777777" w:rsidTr="0099650D">
        <w:trPr>
          <w:trHeight w:val="830"/>
          <w:jc w:val="center"/>
        </w:trPr>
        <w:tc>
          <w:tcPr>
            <w:tcW w:w="2832" w:type="dxa"/>
          </w:tcPr>
          <w:p w14:paraId="68CE07D1"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Datetime</w:t>
            </w:r>
          </w:p>
        </w:tc>
        <w:tc>
          <w:tcPr>
            <w:tcW w:w="3230" w:type="dxa"/>
          </w:tcPr>
          <w:p w14:paraId="430EC9A6"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datetime.datetime.now()</w:t>
            </w:r>
          </w:p>
        </w:tc>
        <w:tc>
          <w:tcPr>
            <w:tcW w:w="4363" w:type="dxa"/>
          </w:tcPr>
          <w:p w14:paraId="295AAE49" w14:textId="77777777" w:rsidR="00135FF8" w:rsidRPr="0099650D" w:rsidRDefault="00000000" w:rsidP="00CE1519">
            <w:pPr>
              <w:pBdr>
                <w:top w:val="nil"/>
                <w:left w:val="nil"/>
                <w:bottom w:val="nil"/>
                <w:right w:val="nil"/>
                <w:between w:val="nil"/>
              </w:pBdr>
              <w:jc w:val="center"/>
              <w:rPr>
                <w:rFonts w:ascii="Manrope" w:eastAsia="Arial" w:hAnsi="Manrope" w:cs="Arial"/>
                <w:color w:val="000000"/>
                <w:sz w:val="24"/>
                <w:szCs w:val="24"/>
              </w:rPr>
            </w:pPr>
            <w:r w:rsidRPr="0099650D">
              <w:rPr>
                <w:rFonts w:ascii="Manrope" w:eastAsia="Arial" w:hAnsi="Manrope" w:cs="Arial"/>
                <w:color w:val="000000"/>
                <w:sz w:val="24"/>
                <w:szCs w:val="24"/>
              </w:rPr>
              <w:t>To record the time at which an order is placed</w:t>
            </w:r>
          </w:p>
        </w:tc>
      </w:tr>
    </w:tbl>
    <w:p w14:paraId="36EAE087" w14:textId="77777777" w:rsidR="00077AD0" w:rsidRPr="00135FF8" w:rsidRDefault="00077AD0" w:rsidP="00135FF8">
      <w:pPr>
        <w:rPr>
          <w:rFonts w:ascii="Times New Roman"/>
          <w:sz w:val="44"/>
        </w:rPr>
        <w:sectPr w:rsidR="00077AD0" w:rsidRPr="00135FF8" w:rsidSect="00135FF8">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B461B3" w14:textId="77777777" w:rsidR="00077AD0" w:rsidRPr="00F00E78" w:rsidRDefault="00000000" w:rsidP="00135FF8">
      <w:pPr>
        <w:spacing w:line="763" w:lineRule="exact"/>
        <w:ind w:right="145"/>
        <w:jc w:val="center"/>
        <w:rPr>
          <w:rFonts w:ascii="Manrope" w:hAnsi="Manrope"/>
          <w:b/>
          <w:sz w:val="48"/>
        </w:rPr>
      </w:pPr>
      <w:r w:rsidRPr="00F00E78">
        <w:rPr>
          <w:rFonts w:ascii="Manrope" w:hAnsi="Manrope"/>
          <w:b/>
          <w:sz w:val="48"/>
        </w:rPr>
        <w:lastRenderedPageBreak/>
        <w:t>Source</w:t>
      </w:r>
      <w:r w:rsidRPr="00F00E78">
        <w:rPr>
          <w:rFonts w:ascii="Manrope" w:hAnsi="Manrope"/>
          <w:b/>
          <w:spacing w:val="-3"/>
          <w:sz w:val="48"/>
        </w:rPr>
        <w:t xml:space="preserve"> </w:t>
      </w:r>
      <w:r w:rsidRPr="00F00E78">
        <w:rPr>
          <w:rFonts w:ascii="Manrope" w:hAnsi="Manrope"/>
          <w:b/>
          <w:spacing w:val="-4"/>
          <w:sz w:val="48"/>
        </w:rPr>
        <w:t>Code</w:t>
      </w:r>
    </w:p>
    <w:p w14:paraId="0214F4E3" w14:textId="77777777" w:rsidR="00D67768" w:rsidRDefault="00D67768" w:rsidP="00D67768">
      <w:pPr>
        <w:spacing w:line="117" w:lineRule="auto"/>
      </w:pPr>
    </w:p>
    <w:p w14:paraId="79034875" w14:textId="77777777" w:rsidR="00D67768" w:rsidRDefault="00D67768" w:rsidP="00D67768">
      <w:pPr>
        <w:spacing w:line="117" w:lineRule="auto"/>
      </w:pPr>
    </w:p>
    <w:p w14:paraId="0DFF9FD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import csv</w:t>
      </w:r>
    </w:p>
    <w:p w14:paraId="22A4359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from prettytable import PrettyTable</w:t>
      </w:r>
    </w:p>
    <w:p w14:paraId="10A932C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from decimal import *</w:t>
      </w:r>
    </w:p>
    <w:p w14:paraId="460CFFD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import random</w:t>
      </w:r>
    </w:p>
    <w:p w14:paraId="7BBF99E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import pickle</w:t>
      </w:r>
    </w:p>
    <w:p w14:paraId="007FC84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import time</w:t>
      </w:r>
    </w:p>
    <w:p w14:paraId="4132F66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import datetime as dt</w:t>
      </w:r>
    </w:p>
    <w:p w14:paraId="5B249B0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from cryptography.fernet import Fernet</w:t>
      </w:r>
    </w:p>
    <w:p w14:paraId="265B276B" w14:textId="77777777" w:rsidR="00812639" w:rsidRPr="00CE1519" w:rsidRDefault="00812639" w:rsidP="00812639">
      <w:pPr>
        <w:rPr>
          <w:rFonts w:ascii="Courier New" w:hAnsi="Courier New" w:cs="Courier New"/>
          <w:sz w:val="24"/>
          <w:szCs w:val="24"/>
        </w:rPr>
      </w:pPr>
    </w:p>
    <w:p w14:paraId="1203F43D" w14:textId="77777777" w:rsidR="00812639" w:rsidRPr="00CE1519" w:rsidRDefault="00812639" w:rsidP="00812639">
      <w:pPr>
        <w:rPr>
          <w:rFonts w:ascii="Courier New" w:hAnsi="Courier New" w:cs="Courier New"/>
          <w:sz w:val="24"/>
          <w:szCs w:val="24"/>
        </w:rPr>
      </w:pPr>
    </w:p>
    <w:p w14:paraId="3CBD7CC3"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ASKS THE USER WHETHER THEY WANT TO LOGIN OR SIGNUP</w:t>
      </w:r>
    </w:p>
    <w:p w14:paraId="4C680BF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entersite():</w:t>
      </w:r>
    </w:p>
    <w:p w14:paraId="4E9F2B3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print('''Welcome to Fast Eats!</w:t>
      </w:r>
    </w:p>
    <w:p w14:paraId="4B49B0D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1.Sign up</w:t>
      </w:r>
    </w:p>
    <w:p w14:paraId="6511724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2.Login</w:t>
      </w:r>
    </w:p>
    <w:p w14:paraId="695B0A8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3.Exit''')</w:t>
      </w:r>
    </w:p>
    <w:p w14:paraId="64AECD7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choice = int(input("What would you like to do: "))</w:t>
      </w:r>
    </w:p>
    <w:p w14:paraId="210DC0A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choice == 1:</w:t>
      </w:r>
    </w:p>
    <w:p w14:paraId="27A384E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signup()</w:t>
      </w:r>
    </w:p>
    <w:p w14:paraId="472E766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choice == 2:</w:t>
      </w:r>
    </w:p>
    <w:p w14:paraId="5C80F0C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login()</w:t>
      </w:r>
    </w:p>
    <w:p w14:paraId="59A21EA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choice == 3:</w:t>
      </w:r>
    </w:p>
    <w:p w14:paraId="3B7F632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quit()</w:t>
      </w:r>
    </w:p>
    <w:p w14:paraId="210CCC7B" w14:textId="77777777" w:rsidR="00812639" w:rsidRPr="00CE1519" w:rsidRDefault="00812639" w:rsidP="00812639">
      <w:pPr>
        <w:rPr>
          <w:rFonts w:ascii="Courier New" w:hAnsi="Courier New" w:cs="Courier New"/>
          <w:sz w:val="24"/>
          <w:szCs w:val="24"/>
        </w:rPr>
      </w:pPr>
    </w:p>
    <w:p w14:paraId="030D4C53" w14:textId="77777777" w:rsidR="00812639" w:rsidRPr="00CE1519" w:rsidRDefault="00812639" w:rsidP="00812639">
      <w:pPr>
        <w:rPr>
          <w:rFonts w:ascii="Courier New" w:hAnsi="Courier New" w:cs="Courier New"/>
          <w:sz w:val="24"/>
          <w:szCs w:val="24"/>
        </w:rPr>
      </w:pPr>
    </w:p>
    <w:p w14:paraId="3035C42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key = Fernet(b'7FXASAwFtL74HPsAtwXMjTrmyAQM3-pUF_C6dpsGeF4=')</w:t>
      </w:r>
    </w:p>
    <w:p w14:paraId="19B1CD68" w14:textId="77777777" w:rsidR="00812639" w:rsidRPr="00CE1519" w:rsidRDefault="00812639" w:rsidP="00812639">
      <w:pPr>
        <w:rPr>
          <w:rFonts w:ascii="Courier New" w:hAnsi="Courier New" w:cs="Courier New"/>
          <w:sz w:val="24"/>
          <w:szCs w:val="24"/>
        </w:rPr>
      </w:pPr>
    </w:p>
    <w:p w14:paraId="5521C7BA" w14:textId="77777777" w:rsidR="00812639" w:rsidRPr="00CE1519" w:rsidRDefault="00812639" w:rsidP="00812639">
      <w:pPr>
        <w:rPr>
          <w:rFonts w:ascii="Courier New" w:hAnsi="Courier New" w:cs="Courier New"/>
          <w:sz w:val="24"/>
          <w:szCs w:val="24"/>
        </w:rPr>
      </w:pPr>
    </w:p>
    <w:p w14:paraId="0BF80636"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ALLOWS THE USER TO SIGNUP</w:t>
      </w:r>
    </w:p>
    <w:p w14:paraId="4512FEB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signup():</w:t>
      </w:r>
    </w:p>
    <w:p w14:paraId="04C275B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 = open('UserData.csv', 'a', newline='')</w:t>
      </w:r>
    </w:p>
    <w:p w14:paraId="3329DE8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 = csv.writer(f)</w:t>
      </w:r>
    </w:p>
    <w:p w14:paraId="684A584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07296BF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phoneno = input("Enter Phone number: ")</w:t>
      </w:r>
    </w:p>
    <w:p w14:paraId="5B1FCA3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len(phoneno) == 10:</w:t>
      </w:r>
    </w:p>
    <w:p w14:paraId="6D9D272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40F4AD9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05B4FF6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print("Enter Valid Phone Number!")</w:t>
      </w:r>
    </w:p>
    <w:p w14:paraId="0BB7FCE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continue</w:t>
      </w:r>
    </w:p>
    <w:p w14:paraId="2C6EBB0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2F09FED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password = input("Enter password(Include an uppercase,lowercase,number and special character): ")</w:t>
      </w:r>
    </w:p>
    <w:p w14:paraId="2D817AC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conditions = [0, 0, 0, 0]</w:t>
      </w:r>
    </w:p>
    <w:p w14:paraId="5B4F2E5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for i in password:</w:t>
      </w:r>
    </w:p>
    <w:p w14:paraId="07B236A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i.isupper():</w:t>
      </w:r>
    </w:p>
    <w:p w14:paraId="5AE72CC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conditions[0] = 1</w:t>
      </w:r>
    </w:p>
    <w:p w14:paraId="71ACFFF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33 &lt;= ord(i) &lt;= 47:</w:t>
      </w:r>
    </w:p>
    <w:p w14:paraId="14E5943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conditions[3] = 1</w:t>
      </w:r>
    </w:p>
    <w:p w14:paraId="4674771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58 &lt;= ord(i) &lt;= 64:</w:t>
      </w:r>
    </w:p>
    <w:p w14:paraId="7D08CCF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conditions[3] = 1</w:t>
      </w:r>
    </w:p>
    <w:p w14:paraId="55AD3C3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i.islower():</w:t>
      </w:r>
    </w:p>
    <w:p w14:paraId="71EBBAE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conditions[1] = 1</w:t>
      </w:r>
    </w:p>
    <w:p w14:paraId="7B6E479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i in '0123456789':</w:t>
      </w:r>
    </w:p>
    <w:p w14:paraId="50BC9E7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conditions[2] = 1</w:t>
      </w:r>
    </w:p>
    <w:p w14:paraId="6F17B01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range(len(conditions)):</w:t>
      </w:r>
    </w:p>
    <w:p w14:paraId="7ACA538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conditions[i] != 1 and i == 0:</w:t>
      </w:r>
    </w:p>
    <w:p w14:paraId="3EF3CD8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print("Please include an uppercase character!")</w:t>
      </w:r>
    </w:p>
    <w:p w14:paraId="2A21237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w:t>
      </w:r>
    </w:p>
    <w:p w14:paraId="545966A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04C36B1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conditions[i] != 1 and i == 1:</w:t>
      </w:r>
    </w:p>
    <w:p w14:paraId="57EFE5B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print("Please include a lowercase character!")</w:t>
      </w:r>
    </w:p>
    <w:p w14:paraId="294D46B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w:t>
      </w:r>
    </w:p>
    <w:p w14:paraId="149EF07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307CB79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conditions[i] != 1 and i == 2:</w:t>
      </w:r>
    </w:p>
    <w:p w14:paraId="3B9CD17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print("Please include a number!")</w:t>
      </w:r>
    </w:p>
    <w:p w14:paraId="0A1C640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w:t>
      </w:r>
    </w:p>
    <w:p w14:paraId="7E3610F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7B34FAC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conditions[i] != 1 and i == 3:</w:t>
      </w:r>
    </w:p>
    <w:p w14:paraId="3A86005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print("Please include a special character!")</w:t>
      </w:r>
    </w:p>
    <w:p w14:paraId="41C88F5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w:t>
      </w:r>
    </w:p>
    <w:p w14:paraId="462F756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25B82C9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1:</w:t>
      </w:r>
    </w:p>
    <w:p w14:paraId="25926DF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continue</w:t>
      </w:r>
    </w:p>
    <w:p w14:paraId="7D91C53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5C48C8E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6F50C0B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07FD915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repass = input("Please Re-Enter your password: ")</w:t>
      </w:r>
    </w:p>
    <w:p w14:paraId="25BE337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repass == password:</w:t>
      </w:r>
    </w:p>
    <w:p w14:paraId="0CCA1DA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all_u_data = []</w:t>
      </w:r>
    </w:p>
    <w:p w14:paraId="40E1327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1A59D70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try:</w:t>
      </w:r>
    </w:p>
    <w:p w14:paraId="039BBCB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chck_data = pickle.load(f)</w:t>
      </w:r>
    </w:p>
    <w:p w14:paraId="08A31AF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all_u_data.append(chck_data)</w:t>
      </w:r>
    </w:p>
    <w:p w14:paraId="744E137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except:</w:t>
      </w:r>
    </w:p>
    <w:p w14:paraId="724E0D6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3766143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all_u_data:</w:t>
      </w:r>
    </w:p>
    <w:p w14:paraId="622196E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all_u_data[i][0] == phoneno:</w:t>
      </w:r>
    </w:p>
    <w:p w14:paraId="3DA72CD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print("Account with given phone number already exists!")</w:t>
      </w:r>
    </w:p>
    <w:p w14:paraId="516FA61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entersite()</w:t>
      </w:r>
    </w:p>
    <w:p w14:paraId="4343C1D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else:</w:t>
      </w:r>
    </w:p>
    <w:p w14:paraId="196FDD6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738E584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36DE09D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7F2C59C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print("Passwords do not match")</w:t>
      </w:r>
    </w:p>
    <w:p w14:paraId="637D8EA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continue</w:t>
      </w:r>
    </w:p>
    <w:p w14:paraId="62D732B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74C1E60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bytephonenum = bytes(phoneno, 'utf-8')</w:t>
      </w:r>
    </w:p>
    <w:p w14:paraId="4DA2A04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encrypphonenum = key.encrypt(bytephonenum)</w:t>
      </w:r>
    </w:p>
    <w:p w14:paraId="72EC199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encrypphonenum = str(encrypphonenum, 'utf-8')</w:t>
      </w:r>
    </w:p>
    <w:p w14:paraId="669D8B9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bytepassw = bytes(password, 'utf-8')</w:t>
      </w:r>
    </w:p>
    <w:p w14:paraId="4502123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encryppassw = key.encrypt(bytepassw)</w:t>
      </w:r>
    </w:p>
    <w:p w14:paraId="7B820F2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encryppassw = str(encryppassw, 'utf-8')</w:t>
      </w:r>
    </w:p>
    <w:p w14:paraId="478BAA4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w.writerow([encrypphonenum, encryppassw])</w:t>
      </w:r>
    </w:p>
    <w:p w14:paraId="5410234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f.close()</w:t>
      </w:r>
    </w:p>
    <w:p w14:paraId="0A276C6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print("Account has been created, Login to continue")</w:t>
      </w:r>
    </w:p>
    <w:p w14:paraId="2576C26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login()</w:t>
      </w:r>
    </w:p>
    <w:p w14:paraId="580C9D1E" w14:textId="77777777" w:rsidR="00812639" w:rsidRPr="00CE1519" w:rsidRDefault="00812639" w:rsidP="00812639">
      <w:pPr>
        <w:rPr>
          <w:rFonts w:ascii="Courier New" w:hAnsi="Courier New" w:cs="Courier New"/>
          <w:sz w:val="24"/>
          <w:szCs w:val="24"/>
        </w:rPr>
      </w:pPr>
    </w:p>
    <w:p w14:paraId="76F46E79" w14:textId="77777777" w:rsidR="00812639" w:rsidRPr="00CE1519" w:rsidRDefault="00812639" w:rsidP="00812639">
      <w:pPr>
        <w:rPr>
          <w:rFonts w:ascii="Courier New" w:hAnsi="Courier New" w:cs="Courier New"/>
          <w:sz w:val="24"/>
          <w:szCs w:val="24"/>
        </w:rPr>
      </w:pPr>
    </w:p>
    <w:p w14:paraId="1A3F0B59"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ALLOWS THE USER TO LOGIN BASED ON PREVIOUSLY STORED USER DETAILS</w:t>
      </w:r>
    </w:p>
    <w:p w14:paraId="7FA324A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login():</w:t>
      </w:r>
    </w:p>
    <w:p w14:paraId="30C30EC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 = open('UserData.csv', 'r')</w:t>
      </w:r>
    </w:p>
    <w:p w14:paraId="461A29E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phoneno</w:t>
      </w:r>
    </w:p>
    <w:p w14:paraId="74C56AD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password</w:t>
      </w:r>
    </w:p>
    <w:p w14:paraId="549F91B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phoneno = input("Enter Phone Number: ")</w:t>
      </w:r>
    </w:p>
    <w:p w14:paraId="08A6FA5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password = input("Enter Password: ")</w:t>
      </w:r>
    </w:p>
    <w:p w14:paraId="08DDDC8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 = csv.reader(f)</w:t>
      </w:r>
    </w:p>
    <w:p w14:paraId="4261FE7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all_u_data = list(r)</w:t>
      </w:r>
    </w:p>
    <w:p w14:paraId="446CB3E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loginorno = 0</w:t>
      </w:r>
    </w:p>
    <w:p w14:paraId="193EDBD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j in all_u_data:</w:t>
      </w:r>
    </w:p>
    <w:p w14:paraId="1B83C98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i.lstrip("b'")</w:t>
      </w:r>
    </w:p>
    <w:p w14:paraId="29D7096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i.rstrip("'")</w:t>
      </w:r>
    </w:p>
    <w:p w14:paraId="3990613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j = j.lstrip("b'")</w:t>
      </w:r>
    </w:p>
    <w:p w14:paraId="72EEB95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j = j.rstrip("'")</w:t>
      </w:r>
    </w:p>
    <w:p w14:paraId="4B4A606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str(key.decrypt(bytes(i, 'utf-8')), 'utf-8') == phoneno and str(key.decrypt(bytes(j, 'utf-8')),</w:t>
      </w:r>
    </w:p>
    <w:p w14:paraId="7F61490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'utf-8') == password:</w:t>
      </w:r>
    </w:p>
    <w:p w14:paraId="523B63D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print("Signing In", end='')</w:t>
      </w:r>
    </w:p>
    <w:p w14:paraId="4B710D7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y = random.randint(2,6)</w:t>
      </w:r>
    </w:p>
    <w:p w14:paraId="4B1F2F9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range(y):</w:t>
      </w:r>
    </w:p>
    <w:p w14:paraId="067213D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time.sleep(0.5)</w:t>
      </w:r>
    </w:p>
    <w:p w14:paraId="616F0FD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 end='')</w:t>
      </w:r>
    </w:p>
    <w:p w14:paraId="7CBF9FE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f.close()</w:t>
      </w:r>
    </w:p>
    <w:p w14:paraId="5E66DB0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print("Successfully logged In!")</w:t>
      </w:r>
    </w:p>
    <w:p w14:paraId="2AED81A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loginorno = 1</w:t>
      </w:r>
    </w:p>
    <w:p w14:paraId="74946D1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if loginorno == 0:</w:t>
      </w:r>
    </w:p>
    <w:p w14:paraId="7D28E6E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time.sleep(1.5)</w:t>
      </w:r>
    </w:p>
    <w:p w14:paraId="252E77D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print("Invalid Credentials!")</w:t>
      </w:r>
    </w:p>
    <w:p w14:paraId="02B86A2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entersite()</w:t>
      </w:r>
    </w:p>
    <w:p w14:paraId="77CDBF25" w14:textId="77777777" w:rsidR="00812639" w:rsidRPr="00CE1519" w:rsidRDefault="00812639" w:rsidP="00812639">
      <w:pPr>
        <w:rPr>
          <w:rFonts w:ascii="Courier New" w:hAnsi="Courier New" w:cs="Courier New"/>
          <w:sz w:val="24"/>
          <w:szCs w:val="24"/>
        </w:rPr>
      </w:pPr>
    </w:p>
    <w:p w14:paraId="2B2AF23F" w14:textId="77777777" w:rsidR="00812639" w:rsidRPr="00CE1519" w:rsidRDefault="00812639" w:rsidP="00812639">
      <w:pPr>
        <w:rPr>
          <w:rFonts w:ascii="Courier New" w:hAnsi="Courier New" w:cs="Courier New"/>
          <w:sz w:val="24"/>
          <w:szCs w:val="24"/>
        </w:rPr>
      </w:pPr>
    </w:p>
    <w:p w14:paraId="299C1269"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VIEW USER INFO</w:t>
      </w:r>
    </w:p>
    <w:p w14:paraId="637B107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viewinfo():</w:t>
      </w:r>
    </w:p>
    <w:p w14:paraId="0333D2F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print("Phone Number:", phoneno)</w:t>
      </w:r>
    </w:p>
    <w:p w14:paraId="7632165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print("Password:", password)</w:t>
      </w:r>
    </w:p>
    <w:p w14:paraId="7A90E18C" w14:textId="77777777" w:rsidR="00812639" w:rsidRPr="00CE1519" w:rsidRDefault="00812639" w:rsidP="00812639">
      <w:pPr>
        <w:rPr>
          <w:rFonts w:ascii="Courier New" w:hAnsi="Courier New" w:cs="Courier New"/>
          <w:sz w:val="24"/>
          <w:szCs w:val="24"/>
        </w:rPr>
      </w:pPr>
    </w:p>
    <w:p w14:paraId="2329C10E" w14:textId="77777777" w:rsidR="00812639" w:rsidRPr="00CE1519" w:rsidRDefault="00812639" w:rsidP="00812639">
      <w:pPr>
        <w:rPr>
          <w:rFonts w:ascii="Courier New" w:hAnsi="Courier New" w:cs="Courier New"/>
          <w:sz w:val="24"/>
          <w:szCs w:val="24"/>
        </w:rPr>
      </w:pPr>
    </w:p>
    <w:p w14:paraId="13E0000B"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VIEW PREVIOUS ORDERS BASED ON RESTAURANT CHOSEN</w:t>
      </w:r>
    </w:p>
    <w:p w14:paraId="136E643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viewords(phoneno, restchoice):</w:t>
      </w:r>
    </w:p>
    <w:p w14:paraId="0D06562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yorn = input("Would you like to view your past orders from this restaurant?(Y/N)")</w:t>
      </w:r>
    </w:p>
    <w:p w14:paraId="4723483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yorn.lower() == 'y':</w:t>
      </w:r>
    </w:p>
    <w:p w14:paraId="2F974FF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phstr = str(phoneno) + '.dat'</w:t>
      </w:r>
    </w:p>
    <w:p w14:paraId="5AE3573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try:</w:t>
      </w:r>
    </w:p>
    <w:p w14:paraId="5E9705A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 = open(phstr, 'rb')</w:t>
      </w:r>
    </w:p>
    <w:p w14:paraId="62C06B2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pastords = []</w:t>
      </w:r>
    </w:p>
    <w:p w14:paraId="0ADB735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1FE47E9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try:</w:t>
      </w:r>
    </w:p>
    <w:p w14:paraId="1BDA14B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data = pickle.load(f)</w:t>
      </w:r>
    </w:p>
    <w:p w14:paraId="185A905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pastords.append(data)</w:t>
      </w:r>
    </w:p>
    <w:p w14:paraId="6560593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except:</w:t>
      </w:r>
    </w:p>
    <w:p w14:paraId="3C4B2CE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2B06944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f.close()</w:t>
      </w:r>
    </w:p>
    <w:p w14:paraId="3673330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sno = 1</w:t>
      </w:r>
    </w:p>
    <w:p w14:paraId="7C792EB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checknum = 0</w:t>
      </w:r>
    </w:p>
    <w:p w14:paraId="5003066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range(len(pastords)):</w:t>
      </w:r>
    </w:p>
    <w:p w14:paraId="1F18FC6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pastords[i][2] == restchoice:</w:t>
      </w:r>
    </w:p>
    <w:p w14:paraId="1C96C4B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print("Order Placed on", pastords[i][1], "from", pastords[i][2])</w:t>
      </w:r>
    </w:p>
    <w:p w14:paraId="5F068D0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checknum = 1</w:t>
      </w:r>
    </w:p>
    <w:p w14:paraId="195C535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order = PrettyTable(pastords[i][3][0])</w:t>
      </w:r>
    </w:p>
    <w:p w14:paraId="05F6846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j in pastords[i][3]:</w:t>
      </w:r>
    </w:p>
    <w:p w14:paraId="5D43368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type(j[0]) == int:</w:t>
      </w:r>
    </w:p>
    <w:p w14:paraId="7690506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order.add_row(j)</w:t>
      </w:r>
    </w:p>
    <w:p w14:paraId="196889E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print(order)</w:t>
      </w:r>
    </w:p>
    <w:p w14:paraId="5A80507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checknum == 0:</w:t>
      </w:r>
    </w:p>
    <w:p w14:paraId="079CD43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print("You have not placed any orders from this restaurant!")</w:t>
      </w:r>
    </w:p>
    <w:p w14:paraId="2686A8D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time.sleep(2)</w:t>
      </w:r>
    </w:p>
    <w:p w14:paraId="1707E59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0</w:t>
      </w:r>
    </w:p>
    <w:p w14:paraId="24FEE4F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1</w:t>
      </w:r>
    </w:p>
    <w:p w14:paraId="61A3744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except:</w:t>
      </w:r>
    </w:p>
    <w:p w14:paraId="56B1CF9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print("You have not placed any orders from this restaurant!")</w:t>
      </w:r>
    </w:p>
    <w:p w14:paraId="7E75CC5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time.sleep(2)</w:t>
      </w:r>
    </w:p>
    <w:p w14:paraId="082D027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0</w:t>
      </w:r>
    </w:p>
    <w:p w14:paraId="41C384FD" w14:textId="77777777" w:rsidR="00812639" w:rsidRPr="00CE1519" w:rsidRDefault="00812639" w:rsidP="00812639">
      <w:pPr>
        <w:rPr>
          <w:rFonts w:ascii="Courier New" w:hAnsi="Courier New" w:cs="Courier New"/>
          <w:sz w:val="24"/>
          <w:szCs w:val="24"/>
        </w:rPr>
      </w:pPr>
    </w:p>
    <w:p w14:paraId="04D1B2E2" w14:textId="77777777" w:rsidR="00812639" w:rsidRPr="00CE1519" w:rsidRDefault="00812639" w:rsidP="00812639">
      <w:pPr>
        <w:rPr>
          <w:rFonts w:ascii="Courier New" w:hAnsi="Courier New" w:cs="Courier New"/>
          <w:sz w:val="24"/>
          <w:szCs w:val="24"/>
        </w:rPr>
      </w:pPr>
    </w:p>
    <w:p w14:paraId="7BC83AD3"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GET DATA FOR EACH RESTAURANT FROM A CSV FILE</w:t>
      </w:r>
    </w:p>
    <w:p w14:paraId="4B85AFB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def getdata(): </w:t>
      </w:r>
    </w:p>
    <w:p w14:paraId="62B3752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 = open('data.csv', 'r')</w:t>
      </w:r>
    </w:p>
    <w:p w14:paraId="19A2E37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 = csv.reader(f)</w:t>
      </w:r>
    </w:p>
    <w:p w14:paraId="18FD14D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data = list(r)</w:t>
      </w:r>
    </w:p>
    <w:p w14:paraId="40152FF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d1 = {}</w:t>
      </w:r>
    </w:p>
    <w:p w14:paraId="07DD982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ratingdict</w:t>
      </w:r>
    </w:p>
    <w:p w14:paraId="5B22FB5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ratingdict = {}</w:t>
      </w:r>
    </w:p>
    <w:p w14:paraId="6810228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f.close()</w:t>
      </w:r>
    </w:p>
    <w:p w14:paraId="4E094F3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 = open("rateavg.csv", "r")</w:t>
      </w:r>
    </w:p>
    <w:p w14:paraId="562FBC7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 = csv.reader(f)</w:t>
      </w:r>
    </w:p>
    <w:p w14:paraId="005E7E9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 = list(rateavg)</w:t>
      </w:r>
    </w:p>
    <w:p w14:paraId="442A703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rateavg:</w:t>
      </w:r>
    </w:p>
    <w:p w14:paraId="2B20E62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w:t>
      </w:r>
    </w:p>
    <w:p w14:paraId="2829153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i[1] != '':</w:t>
      </w:r>
    </w:p>
    <w:p w14:paraId="4B1EE22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roundavg = round(Decimal(i[1]), 1)</w:t>
      </w:r>
    </w:p>
    <w:p w14:paraId="7AD6B47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ratingdict[i[0]] = [roundavg, i[-1]]</w:t>
      </w:r>
    </w:p>
    <w:p w14:paraId="19D6A30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i[1] == '':</w:t>
      </w:r>
    </w:p>
    <w:p w14:paraId="5A3852C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roundavg = 0</w:t>
      </w:r>
    </w:p>
    <w:p w14:paraId="3DCC67F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ratingdict[i[0]] = [roundavg, i[-1]]</w:t>
      </w:r>
    </w:p>
    <w:p w14:paraId="65BD807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data:  </w:t>
      </w:r>
    </w:p>
    <w:p w14:paraId="31F63A3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w:t>
      </w:r>
    </w:p>
    <w:p w14:paraId="4E24E3F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data.remove(i)</w:t>
      </w:r>
    </w:p>
    <w:p w14:paraId="78496DB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data:  # To create a dictionary----&gt; {'Restaurant Name1':[[Food Name1,Price1],[Food Name2,Price2]],'Restaurant Name2':[[Food Name1,Price1],[Food Name2,Price2]]}</w:t>
      </w:r>
    </w:p>
    <w:p w14:paraId="3402E52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len(i) == 1:</w:t>
      </w:r>
    </w:p>
    <w:p w14:paraId="6E1E547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l1 = []</w:t>
      </w:r>
    </w:p>
    <w:p w14:paraId="1C9A919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restau = i[0]</w:t>
      </w:r>
    </w:p>
    <w:p w14:paraId="70D081E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d1[restau] = l1</w:t>
      </w:r>
    </w:p>
    <w:p w14:paraId="0A148DA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len(i) != 1:</w:t>
      </w:r>
    </w:p>
    <w:p w14:paraId="518A262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l1.append(i)</w:t>
      </w:r>
    </w:p>
    <w:p w14:paraId="3BE605F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d1:</w:t>
      </w:r>
    </w:p>
    <w:p w14:paraId="027F111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not in ratingdict:</w:t>
      </w:r>
    </w:p>
    <w:p w14:paraId="5FBEB88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ratingdict[i] = [0, '0']</w:t>
      </w:r>
    </w:p>
    <w:p w14:paraId="32BAF15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d1</w:t>
      </w:r>
    </w:p>
    <w:p w14:paraId="48C9413D" w14:textId="77777777" w:rsidR="00812639" w:rsidRPr="00CE1519" w:rsidRDefault="00812639" w:rsidP="00812639">
      <w:pPr>
        <w:rPr>
          <w:rFonts w:ascii="Courier New" w:hAnsi="Courier New" w:cs="Courier New"/>
          <w:sz w:val="24"/>
          <w:szCs w:val="24"/>
        </w:rPr>
      </w:pPr>
    </w:p>
    <w:p w14:paraId="6BD8A88F" w14:textId="77777777" w:rsidR="00812639" w:rsidRPr="00CE1519" w:rsidRDefault="00812639" w:rsidP="00812639">
      <w:pPr>
        <w:rPr>
          <w:rFonts w:ascii="Courier New" w:hAnsi="Courier New" w:cs="Courier New"/>
          <w:sz w:val="24"/>
          <w:szCs w:val="24"/>
        </w:rPr>
      </w:pPr>
    </w:p>
    <w:p w14:paraId="71C76943" w14:textId="77777777" w:rsidR="00812639" w:rsidRPr="00CE1519" w:rsidRDefault="00812639" w:rsidP="00812639">
      <w:pPr>
        <w:rPr>
          <w:rFonts w:ascii="Courier New" w:hAnsi="Courier New" w:cs="Courier New"/>
          <w:sz w:val="24"/>
          <w:szCs w:val="24"/>
        </w:rPr>
      </w:pPr>
    </w:p>
    <w:p w14:paraId="0A1E1E2A"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GET THE LOCATION OF EACH RESTAURANT</w:t>
      </w:r>
    </w:p>
    <w:p w14:paraId="4077D73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getrestloc():</w:t>
      </w:r>
    </w:p>
    <w:p w14:paraId="5089693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f = open("restloc.csv", newline='')</w:t>
      </w:r>
    </w:p>
    <w:p w14:paraId="42977C2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 = csv.reader(f)</w:t>
      </w:r>
    </w:p>
    <w:p w14:paraId="48832EC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data = list(r)</w:t>
      </w:r>
    </w:p>
    <w:p w14:paraId="6BA641C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restlocdata = {}</w:t>
      </w:r>
    </w:p>
    <w:p w14:paraId="6435BBE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data:</w:t>
      </w:r>
    </w:p>
    <w:p w14:paraId="7C7602F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restlocdata[(i[0])] = i[-1]</w:t>
      </w:r>
    </w:p>
    <w:p w14:paraId="565C1E6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restlocdata</w:t>
      </w:r>
    </w:p>
    <w:p w14:paraId="27077EFC" w14:textId="77777777" w:rsidR="00812639" w:rsidRPr="00CE1519" w:rsidRDefault="00812639" w:rsidP="00812639">
      <w:pPr>
        <w:rPr>
          <w:rFonts w:ascii="Courier New" w:hAnsi="Courier New" w:cs="Courier New"/>
          <w:sz w:val="24"/>
          <w:szCs w:val="24"/>
        </w:rPr>
      </w:pPr>
    </w:p>
    <w:p w14:paraId="659F3F0B" w14:textId="77777777" w:rsidR="00812639" w:rsidRPr="00CE1519" w:rsidRDefault="00812639" w:rsidP="00812639">
      <w:pPr>
        <w:rPr>
          <w:rFonts w:ascii="Courier New" w:hAnsi="Courier New" w:cs="Courier New"/>
          <w:sz w:val="24"/>
          <w:szCs w:val="24"/>
        </w:rPr>
      </w:pPr>
    </w:p>
    <w:p w14:paraId="29427D5D"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FIND THE AVERAGE PRICE OF EACH RESTAURANT BASED ON THEIR MENU</w:t>
      </w:r>
    </w:p>
    <w:p w14:paraId="76D00FA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averrestau(restdict):</w:t>
      </w:r>
    </w:p>
    <w:p w14:paraId="26F4923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lowprice = ('a', 1000000000000000000000000000000000000000)</w:t>
      </w:r>
    </w:p>
    <w:p w14:paraId="0F9941A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averres = []</w:t>
      </w:r>
    </w:p>
    <w:p w14:paraId="0577C9E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restdict:</w:t>
      </w:r>
    </w:p>
    <w:p w14:paraId="5F898BE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menu = restdict[i]</w:t>
      </w:r>
    </w:p>
    <w:p w14:paraId="3AC8960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price = []</w:t>
      </w:r>
    </w:p>
    <w:p w14:paraId="3C30491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items in menu:</w:t>
      </w:r>
    </w:p>
    <w:p w14:paraId="2371845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itemprice = float(items[-1])</w:t>
      </w:r>
    </w:p>
    <w:p w14:paraId="54EF279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price.append(itemprice)</w:t>
      </w:r>
    </w:p>
    <w:p w14:paraId="75CFB7B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sumprices = sum(price)</w:t>
      </w:r>
    </w:p>
    <w:p w14:paraId="3CC7766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average = round(Decimal(sumprices / len(price)), 1)</w:t>
      </w:r>
    </w:p>
    <w:p w14:paraId="4B15B9D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averres.append((i, average))</w:t>
      </w:r>
    </w:p>
    <w:p w14:paraId="1B881D7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averres</w:t>
      </w:r>
    </w:p>
    <w:p w14:paraId="4FDF3153" w14:textId="77777777" w:rsidR="00812639" w:rsidRPr="00CE1519" w:rsidRDefault="00812639" w:rsidP="00812639">
      <w:pPr>
        <w:rPr>
          <w:rFonts w:ascii="Courier New" w:hAnsi="Courier New" w:cs="Courier New"/>
          <w:sz w:val="24"/>
          <w:szCs w:val="24"/>
        </w:rPr>
      </w:pPr>
    </w:p>
    <w:p w14:paraId="407427DA" w14:textId="77777777" w:rsidR="00812639" w:rsidRPr="00CE1519" w:rsidRDefault="00812639" w:rsidP="00812639">
      <w:pPr>
        <w:rPr>
          <w:rFonts w:ascii="Courier New" w:hAnsi="Courier New" w:cs="Courier New"/>
          <w:b/>
          <w:bCs/>
          <w:sz w:val="24"/>
          <w:szCs w:val="24"/>
        </w:rPr>
      </w:pPr>
    </w:p>
    <w:p w14:paraId="4329A2D9"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DISPLAY THE DETAILS OF EACH RESTAURANT</w:t>
      </w:r>
    </w:p>
    <w:p w14:paraId="2F5931B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dispavg(averrest, restdict, locdata):</w:t>
      </w:r>
    </w:p>
    <w:p w14:paraId="0BD49C3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from math import ceil</w:t>
      </w:r>
    </w:p>
    <w:p w14:paraId="7678901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myTable = PrettyTable(["Number", "Restaurant Name", "Average Price", "Rating", "Number of Ratings", "Location"])</w:t>
      </w:r>
    </w:p>
    <w:p w14:paraId="0A3C941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print("Choose a restaurant using the numbers to order from:")</w:t>
      </w:r>
    </w:p>
    <w:p w14:paraId="510A89E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locations = list(locdata.keys())</w:t>
      </w:r>
    </w:p>
    <w:p w14:paraId="1C584DD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restlist = []</w:t>
      </w:r>
    </w:p>
    <w:p w14:paraId="02ADEC9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range(len(averrest)):</w:t>
      </w:r>
    </w:p>
    <w:p w14:paraId="655965D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ratingdict[averrest[i][0]][-1] == '':</w:t>
      </w:r>
    </w:p>
    <w:p w14:paraId="31A5E4C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myTable.add_row(</w:t>
      </w:r>
    </w:p>
    <w:p w14:paraId="4446325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 averrest[i][0], averrest[i][1], ratingdict[averrest[i][0]][0], 0, locdata[locations[i]]])</w:t>
      </w:r>
    </w:p>
    <w:p w14:paraId="5406B04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restlist.append(averrest[i][0])</w:t>
      </w:r>
    </w:p>
    <w:p w14:paraId="1FA4E71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144119C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myTable.add_row(</w:t>
      </w:r>
    </w:p>
    <w:p w14:paraId="2087577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 averrest[i][0], averrest[i][1], ratingdict[averrest[i][0]][0], ratingdict[averrest[i][0]][-1],</w:t>
      </w:r>
    </w:p>
    <w:p w14:paraId="0332439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locdata[locations[i]]])</w:t>
      </w:r>
    </w:p>
    <w:p w14:paraId="3A580B3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restlist.append(averrest[i][0])</w:t>
      </w:r>
    </w:p>
    <w:p w14:paraId="5EB4080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print(myTable)</w:t>
      </w:r>
    </w:p>
    <w:p w14:paraId="3BA45EA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usersort = input("Would you like to sort this table(Y/N):")</w:t>
      </w:r>
    </w:p>
    <w:p w14:paraId="2BD0781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usersort.lower() == "y":</w:t>
      </w:r>
    </w:p>
    <w:p w14:paraId="779C36D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t>
      </w:r>
      <w:r w:rsidR="00904082" w:rsidRPr="00CE1519">
        <w:rPr>
          <w:rFonts w:ascii="Courier New" w:hAnsi="Courier New" w:cs="Courier New"/>
          <w:sz w:val="24"/>
          <w:szCs w:val="24"/>
        </w:rPr>
        <w:t>print</w:t>
      </w:r>
      <w:r w:rsidRPr="00CE1519">
        <w:rPr>
          <w:rFonts w:ascii="Courier New" w:hAnsi="Courier New" w:cs="Courier New"/>
          <w:sz w:val="24"/>
          <w:szCs w:val="24"/>
        </w:rPr>
        <w:t>('''Sort by</w:t>
      </w:r>
      <w:r w:rsidR="00904082" w:rsidRPr="00CE1519">
        <w:rPr>
          <w:rFonts w:ascii="Courier New" w:hAnsi="Courier New" w:cs="Courier New"/>
          <w:sz w:val="24"/>
          <w:szCs w:val="24"/>
        </w:rPr>
        <w:t>:</w:t>
      </w:r>
    </w:p>
    <w:p w14:paraId="3EF0B53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1. Restaurant Name</w:t>
      </w:r>
    </w:p>
    <w:p w14:paraId="3363DF9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2. Average Price</w:t>
      </w:r>
    </w:p>
    <w:p w14:paraId="1986301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3.Rating</w:t>
      </w:r>
    </w:p>
    <w:p w14:paraId="4BF0136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4.Location:'''))</w:t>
      </w:r>
    </w:p>
    <w:p w14:paraId="5425854D" w14:textId="77777777" w:rsidR="00904082" w:rsidRPr="00CE1519" w:rsidRDefault="00000000" w:rsidP="00812639">
      <w:pPr>
        <w:rPr>
          <w:rFonts w:ascii="Courier New" w:hAnsi="Courier New" w:cs="Courier New"/>
          <w:sz w:val="24"/>
          <w:szCs w:val="24"/>
        </w:rPr>
      </w:pPr>
      <w:r w:rsidRPr="00CE1519">
        <w:rPr>
          <w:rFonts w:ascii="Courier New" w:hAnsi="Courier New" w:cs="Courier New"/>
          <w:sz w:val="24"/>
          <w:szCs w:val="24"/>
        </w:rPr>
        <w:tab/>
        <w:t xml:space="preserve">   Typesort = int(input(“How Would you like to sort the table(Enter Number): “))</w:t>
      </w:r>
    </w:p>
    <w:p w14:paraId="3E77B2D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typesort == 1:</w:t>
      </w:r>
    </w:p>
    <w:p w14:paraId="1115A49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print(myTable.get_string(sortby="Restaurant Name"))</w:t>
      </w:r>
    </w:p>
    <w:p w14:paraId="0658530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typesort == 2:</w:t>
      </w:r>
    </w:p>
    <w:p w14:paraId="05761E6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print(myTable.get_string(sortby="Average Price"))</w:t>
      </w:r>
    </w:p>
    <w:p w14:paraId="1F78BCE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typesort == 3:</w:t>
      </w:r>
    </w:p>
    <w:p w14:paraId="75F44DF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print(myTable.get_string(sortby="Rating", reversesort=True))</w:t>
      </w:r>
    </w:p>
    <w:p w14:paraId="38612C8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typesort == 4:</w:t>
      </w:r>
    </w:p>
    <w:p w14:paraId="02F6A28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print(myTable.get_string(sortby="Location"))</w:t>
      </w:r>
    </w:p>
    <w:p w14:paraId="4AC6845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3CD0C3C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restnum = int(input("Enter which restaurant you would like to choose:"))</w:t>
      </w:r>
    </w:p>
    <w:p w14:paraId="2FF3413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(restnum &gt; 0 and restnum &lt;= len(restlist)) and type(restnum) == int:</w:t>
      </w:r>
    </w:p>
    <w:p w14:paraId="2218F2D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menu = restdict[restlist[restnum - 1]]</w:t>
      </w:r>
    </w:p>
    <w:p w14:paraId="32289CC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5B13A8D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1C40B6B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print("Enter Valid Restaurant Number!")</w:t>
      </w:r>
    </w:p>
    <w:p w14:paraId="79AF55C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continue</w:t>
      </w:r>
    </w:p>
    <w:p w14:paraId="567BEEA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restchoice = restlist[restnum - 1]</w:t>
      </w:r>
    </w:p>
    <w:p w14:paraId="6B7F00F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viewords(phoneno, restchoice):</w:t>
      </w:r>
    </w:p>
    <w:p w14:paraId="0253DE9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print("Continuing in 10 seconds!")</w:t>
      </w:r>
    </w:p>
    <w:p w14:paraId="668F13C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time.sleep(10)</w:t>
      </w:r>
    </w:p>
    <w:p w14:paraId="19F7B49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myTable2 = PrettyTable(["Number", "Dishes", "Veg/Non Veg", "Price"])</w:t>
      </w:r>
    </w:p>
    <w:p w14:paraId="4ED7947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n = 1</w:t>
      </w:r>
    </w:p>
    <w:p w14:paraId="3F66848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menu:</w:t>
      </w:r>
    </w:p>
    <w:p w14:paraId="5AF5E6F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myTable2.add_row([n, i[0], i[1], i[-1]])</w:t>
      </w:r>
    </w:p>
    <w:p w14:paraId="26AB2C2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n += 1</w:t>
      </w:r>
    </w:p>
    <w:p w14:paraId="0FC9055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print(myTable2)</w:t>
      </w:r>
    </w:p>
    <w:p w14:paraId="2DDED78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restlist[restnum - 1]</w:t>
      </w:r>
    </w:p>
    <w:p w14:paraId="58FE8E8F" w14:textId="77777777" w:rsidR="00812639" w:rsidRPr="00CE1519" w:rsidRDefault="00812639" w:rsidP="00812639">
      <w:pPr>
        <w:rPr>
          <w:rFonts w:ascii="Courier New" w:hAnsi="Courier New" w:cs="Courier New"/>
          <w:sz w:val="24"/>
          <w:szCs w:val="24"/>
        </w:rPr>
      </w:pPr>
    </w:p>
    <w:p w14:paraId="38AFF936" w14:textId="77777777" w:rsidR="00812639" w:rsidRPr="00CE1519" w:rsidRDefault="00812639" w:rsidP="00812639">
      <w:pPr>
        <w:rPr>
          <w:rFonts w:ascii="Courier New" w:hAnsi="Courier New" w:cs="Courier New"/>
          <w:sz w:val="24"/>
          <w:szCs w:val="24"/>
        </w:rPr>
      </w:pPr>
    </w:p>
    <w:p w14:paraId="51F870B8"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CREATE THE CART OF THE USER</w:t>
      </w:r>
    </w:p>
    <w:p w14:paraId="4309367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addtocart(restdict):</w:t>
      </w:r>
    </w:p>
    <w:p w14:paraId="537B0AC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cart = {}</w:t>
      </w:r>
    </w:p>
    <w:p w14:paraId="32588FA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0</w:t>
      </w:r>
    </w:p>
    <w:p w14:paraId="0A8C48C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42D0898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if i == 0:</w:t>
      </w:r>
    </w:p>
    <w:p w14:paraId="5537EED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restchoice</w:t>
      </w:r>
    </w:p>
    <w:p w14:paraId="5DD23A7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restchoice = dispavg(averrest, restdict, getrestloc())</w:t>
      </w:r>
    </w:p>
    <w:p w14:paraId="6519E64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menu = restdict[restchoice]</w:t>
      </w:r>
    </w:p>
    <w:p w14:paraId="2DA540F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37B901A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foodchoice = int(</w:t>
      </w:r>
    </w:p>
    <w:p w14:paraId="4F81C5B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input("Enter Item Number of food item you would like to add: "))</w:t>
      </w:r>
    </w:p>
    <w:p w14:paraId="408B4AC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foodchoice &gt; 0 and foodchoice &lt;= len(menu):</w:t>
      </w:r>
    </w:p>
    <w:p w14:paraId="3AC0CF2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11D88FC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3C1048A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print("Enter Valid Food Item Number!")</w:t>
      </w:r>
    </w:p>
    <w:p w14:paraId="57C0824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0F5242B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quantity = int(input("Enter quantity you would like to order: "))</w:t>
      </w:r>
    </w:p>
    <w:p w14:paraId="61D75D4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quantity &gt; 0 and quantity &lt; 50:</w:t>
      </w:r>
    </w:p>
    <w:p w14:paraId="1E220FA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1BBEA57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quantity &gt; 50:</w:t>
      </w:r>
    </w:p>
    <w:p w14:paraId="7BDE005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print("The required quantity of food is not available")</w:t>
      </w:r>
    </w:p>
    <w:p w14:paraId="0EBF37F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58D1A64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print("Enter a Valid Amount!")</w:t>
      </w:r>
    </w:p>
    <w:p w14:paraId="7DE43B6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 += 1</w:t>
      </w:r>
    </w:p>
    <w:p w14:paraId="37C7707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7932C99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foodchoice = int(</w:t>
      </w:r>
    </w:p>
    <w:p w14:paraId="2C6D8F5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input("Enter Item Number of food item you would like to add: "))</w:t>
      </w:r>
    </w:p>
    <w:p w14:paraId="021FAC8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quantity = int(input("Enter quantity you would like to order: "))</w:t>
      </w:r>
    </w:p>
    <w:p w14:paraId="142AA74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menu = restdict[restchoice]</w:t>
      </w:r>
    </w:p>
    <w:p w14:paraId="4360791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items in menu:</w:t>
      </w:r>
    </w:p>
    <w:p w14:paraId="6712ECA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items[0] == restdict[restchoice][foodchoice - 1][0]:</w:t>
      </w:r>
    </w:p>
    <w:p w14:paraId="5C0CC4F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itemprice = int(items[-1])</w:t>
      </w:r>
    </w:p>
    <w:p w14:paraId="70EC0CF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price = itemprice</w:t>
      </w:r>
    </w:p>
    <w:p w14:paraId="2ABA618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restdict:</w:t>
      </w:r>
    </w:p>
    <w:p w14:paraId="4B3B82C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j in range(len(restdict[restchoice])):</w:t>
      </w:r>
    </w:p>
    <w:p w14:paraId="4515023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restchoice and restdict[restchoice][foodchoice - 1][0] not in list(cart.keys()):</w:t>
      </w:r>
    </w:p>
    <w:p w14:paraId="5203678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cart[restdict[i][foodchoice - 1][0]] = (restchoice, price, quantity)</w:t>
      </w:r>
    </w:p>
    <w:p w14:paraId="67A7749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1E2FC64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i == restchoice and restdict[restchoice][j][0] in list(cart.keys()):</w:t>
      </w:r>
    </w:p>
    <w:p w14:paraId="29D759D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quan = cart[restdict[restchoice][foodchoice - 1][0]][-1] + quantity</w:t>
      </w:r>
    </w:p>
    <w:p w14:paraId="459DFC6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cart[restdict[restchoice][foodchoice - 1][0]] = (restchoice, price, quan)</w:t>
      </w:r>
    </w:p>
    <w:p w14:paraId="58E89B7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6EA1DA5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yorn = input("Would you like to add another item(y/n)? ")</w:t>
      </w:r>
    </w:p>
    <w:p w14:paraId="5242CDF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yorn.lower() == 'n':</w:t>
      </w:r>
    </w:p>
    <w:p w14:paraId="67E569B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671515D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cart</w:t>
      </w:r>
    </w:p>
    <w:p w14:paraId="2EF32E06" w14:textId="77777777" w:rsidR="00812639" w:rsidRPr="00CE1519" w:rsidRDefault="00812639" w:rsidP="00812639">
      <w:pPr>
        <w:rPr>
          <w:rFonts w:ascii="Courier New" w:hAnsi="Courier New" w:cs="Courier New"/>
          <w:sz w:val="24"/>
          <w:szCs w:val="24"/>
        </w:rPr>
      </w:pPr>
    </w:p>
    <w:p w14:paraId="42396503" w14:textId="77777777" w:rsidR="00812639" w:rsidRPr="00CE1519" w:rsidRDefault="00812639" w:rsidP="00812639">
      <w:pPr>
        <w:rPr>
          <w:rFonts w:ascii="Courier New" w:hAnsi="Courier New" w:cs="Courier New"/>
          <w:sz w:val="24"/>
          <w:szCs w:val="24"/>
        </w:rPr>
      </w:pPr>
    </w:p>
    <w:p w14:paraId="2EE4ECD9"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DISPLAY THE BILL BASED ON THE CART OF THE USER</w:t>
      </w:r>
    </w:p>
    <w:p w14:paraId="1F5F029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viewcart(cart):</w:t>
      </w:r>
    </w:p>
    <w:p w14:paraId="1AF453A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from math import ceil</w:t>
      </w:r>
    </w:p>
    <w:p w14:paraId="2A3AB30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order = [["S.No", "Item", "Quantity", "Price"]]</w:t>
      </w:r>
    </w:p>
    <w:p w14:paraId="28F28FE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bill = PrettyTable(["S.No", "Item", "Quantity", "Price"])</w:t>
      </w:r>
    </w:p>
    <w:p w14:paraId="7C863BA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total = 0</w:t>
      </w:r>
    </w:p>
    <w:p w14:paraId="44AC114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serialno = 1</w:t>
      </w:r>
    </w:p>
    <w:p w14:paraId="181F718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cart:</w:t>
      </w:r>
    </w:p>
    <w:p w14:paraId="09537D1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bill.add_row([serialno, i, cart[i][-1], (cart[i][1] * cart[i][-1])])</w:t>
      </w:r>
    </w:p>
    <w:p w14:paraId="62F1EF6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order.append([serialno, i, cart[i][-1], (cart[i][1] * cart[i][-1])])</w:t>
      </w:r>
    </w:p>
    <w:p w14:paraId="7679664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total += ((cart[i][1]) * (cart[i][-1]))</w:t>
      </w:r>
    </w:p>
    <w:p w14:paraId="2A54BBC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serialno += 1</w:t>
      </w:r>
    </w:p>
    <w:p w14:paraId="0FB4BE5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print(bill)</w:t>
      </w:r>
    </w:p>
    <w:p w14:paraId="23F73C3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print("Total = Rs.", total)</w:t>
      </w:r>
    </w:p>
    <w:p w14:paraId="5ECEDD2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print("GST = 18%")</w:t>
      </w:r>
    </w:p>
    <w:p w14:paraId="4108129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print("Grand Total = Rs.", ceil(total + total * 0.18), )</w:t>
      </w:r>
    </w:p>
    <w:p w14:paraId="6DBD0AE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phstr = str(phoneno) + '.dat'</w:t>
      </w:r>
    </w:p>
    <w:p w14:paraId="0857618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time = dt.datetime.now()</w:t>
      </w:r>
    </w:p>
    <w:p w14:paraId="1B44972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 = open(phstr, 'ab')</w:t>
      </w:r>
    </w:p>
    <w:p w14:paraId="3167DF0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pickle.dump([phoneno, time, restchoice, order], f)</w:t>
      </w:r>
    </w:p>
    <w:p w14:paraId="78E4E9C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f.close()</w:t>
      </w:r>
    </w:p>
    <w:p w14:paraId="00E9ABB9" w14:textId="77777777" w:rsidR="00812639" w:rsidRPr="00CE1519" w:rsidRDefault="00812639" w:rsidP="00812639">
      <w:pPr>
        <w:rPr>
          <w:rFonts w:ascii="Courier New" w:hAnsi="Courier New" w:cs="Courier New"/>
          <w:sz w:val="24"/>
          <w:szCs w:val="24"/>
        </w:rPr>
      </w:pPr>
    </w:p>
    <w:p w14:paraId="1F6D9AAC" w14:textId="77777777" w:rsidR="00812639" w:rsidRPr="00CE1519" w:rsidRDefault="00812639" w:rsidP="00812639">
      <w:pPr>
        <w:rPr>
          <w:rFonts w:ascii="Courier New" w:hAnsi="Courier New" w:cs="Courier New"/>
          <w:sz w:val="24"/>
          <w:szCs w:val="24"/>
        </w:rPr>
      </w:pPr>
    </w:p>
    <w:p w14:paraId="4AD37062"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#FUNCTION TO FETCH NUMBER OF RATINGS A RESTAURANT HAS</w:t>
      </w:r>
    </w:p>
    <w:p w14:paraId="2C8B31E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ratingscreate():</w:t>
      </w:r>
    </w:p>
    <w:p w14:paraId="730692C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ratingslist = []</w:t>
      </w:r>
    </w:p>
    <w:p w14:paraId="5E38F18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restdict:</w:t>
      </w:r>
    </w:p>
    <w:p w14:paraId="49965B7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ratelisele = [i, []]</w:t>
      </w:r>
    </w:p>
    <w:p w14:paraId="283F265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ratingslist.append(ratelisele)</w:t>
      </w:r>
    </w:p>
    <w:p w14:paraId="19AEB01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 = open("rating.csv", "w")</w:t>
      </w:r>
    </w:p>
    <w:p w14:paraId="5DA6766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 = csv.writer(ratefile)</w:t>
      </w:r>
    </w:p>
    <w:p w14:paraId="5619975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ratingslist:</w:t>
      </w:r>
    </w:p>
    <w:p w14:paraId="2ED01F2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w.writerow(i)</w:t>
      </w:r>
    </w:p>
    <w:p w14:paraId="0148E62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ratefile.close()</w:t>
      </w:r>
    </w:p>
    <w:p w14:paraId="64B13F3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with open("rating.csv") as f:</w:t>
      </w:r>
    </w:p>
    <w:p w14:paraId="7ED3799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 = csv.reader(f)</w:t>
      </w:r>
    </w:p>
    <w:p w14:paraId="11ECCC9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l = list(r)</w:t>
      </w:r>
    </w:p>
    <w:p w14:paraId="4472310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no_ratings = []</w:t>
      </w:r>
    </w:p>
    <w:p w14:paraId="6BD071E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l:</w:t>
      </w:r>
    </w:p>
    <w:p w14:paraId="36AF5F6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no_ratings.append(i[-1])</w:t>
      </w:r>
    </w:p>
    <w:p w14:paraId="00EB9ED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return no_ratings</w:t>
      </w:r>
    </w:p>
    <w:p w14:paraId="6A39E005" w14:textId="77777777" w:rsidR="00812639" w:rsidRPr="00CE1519" w:rsidRDefault="00812639" w:rsidP="00812639">
      <w:pPr>
        <w:rPr>
          <w:rFonts w:ascii="Courier New" w:hAnsi="Courier New" w:cs="Courier New"/>
          <w:sz w:val="24"/>
          <w:szCs w:val="24"/>
        </w:rPr>
      </w:pPr>
    </w:p>
    <w:p w14:paraId="4953FCF4" w14:textId="77777777" w:rsidR="00812639" w:rsidRPr="00CE1519" w:rsidRDefault="00812639" w:rsidP="00812639">
      <w:pPr>
        <w:rPr>
          <w:rFonts w:ascii="Courier New" w:hAnsi="Courier New" w:cs="Courier New"/>
          <w:sz w:val="24"/>
          <w:szCs w:val="24"/>
        </w:rPr>
      </w:pPr>
    </w:p>
    <w:p w14:paraId="361BF97A"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CREATE A FILE WITH THE AVERAGE RATING OF EACH RESTAURANT</w:t>
      </w:r>
    </w:p>
    <w:p w14:paraId="6A3E992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ratingavgcreate():</w:t>
      </w:r>
    </w:p>
    <w:p w14:paraId="7E876E1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ratingavglist = []</w:t>
      </w:r>
    </w:p>
    <w:p w14:paraId="2C96AC1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restdict:</w:t>
      </w:r>
    </w:p>
    <w:p w14:paraId="2B55ACE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ratelisele = [i, '']</w:t>
      </w:r>
    </w:p>
    <w:p w14:paraId="10D5ED2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ratingavglist.append(ratelisele)</w:t>
      </w:r>
    </w:p>
    <w:p w14:paraId="79F7106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rateavgfile = open("rateavg.csv", "w")</w:t>
      </w:r>
    </w:p>
    <w:p w14:paraId="163E5F6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 = csv.writer(rateavgfile)</w:t>
      </w:r>
    </w:p>
    <w:p w14:paraId="71DF77B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ratingavglist:</w:t>
      </w:r>
    </w:p>
    <w:p w14:paraId="24FFA9C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w.writerow(i)</w:t>
      </w:r>
    </w:p>
    <w:p w14:paraId="7F200CA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rateavgfile.close()</w:t>
      </w:r>
    </w:p>
    <w:p w14:paraId="0B935890" w14:textId="77777777" w:rsidR="00812639" w:rsidRPr="00CE1519" w:rsidRDefault="00812639" w:rsidP="00812639">
      <w:pPr>
        <w:rPr>
          <w:rFonts w:ascii="Courier New" w:hAnsi="Courier New" w:cs="Courier New"/>
          <w:sz w:val="24"/>
          <w:szCs w:val="24"/>
        </w:rPr>
      </w:pPr>
    </w:p>
    <w:p w14:paraId="2EB94EC6" w14:textId="77777777" w:rsidR="00812639" w:rsidRPr="00CE1519" w:rsidRDefault="00812639" w:rsidP="00812639">
      <w:pPr>
        <w:rPr>
          <w:rFonts w:ascii="Courier New" w:hAnsi="Courier New" w:cs="Courier New"/>
          <w:sz w:val="24"/>
          <w:szCs w:val="24"/>
        </w:rPr>
      </w:pPr>
    </w:p>
    <w:p w14:paraId="160FE031"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CREATE A FILE WITH THE RATING OF EACH RESTAURANT</w:t>
      </w:r>
    </w:p>
    <w:p w14:paraId="7A187E9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rating():</w:t>
      </w:r>
    </w:p>
    <w:p w14:paraId="18BDF31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l1 = list(cart.values())</w:t>
      </w:r>
    </w:p>
    <w:p w14:paraId="4A23EA6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restname = l1[0][0]</w:t>
      </w:r>
    </w:p>
    <w:p w14:paraId="5EE4A04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print("Thank You for making a purchase from", restname)</w:t>
      </w:r>
    </w:p>
    <w:p w14:paraId="03E681D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yorn = input("Would you like to add a rating for the following restaurant(Y/N)?")</w:t>
      </w:r>
    </w:p>
    <w:p w14:paraId="3D10D79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while True:</w:t>
      </w:r>
    </w:p>
    <w:p w14:paraId="4A2BDA0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yorn.lower() == "y":</w:t>
      </w:r>
    </w:p>
    <w:p w14:paraId="0F58296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 = input("Enter your rating for the following restaurant(_/5):")</w:t>
      </w:r>
    </w:p>
    <w:p w14:paraId="4438BBE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float(rating) &gt;= 0 and float(rating) &lt;= 5:</w:t>
      </w:r>
    </w:p>
    <w:p w14:paraId="4F8DF10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print("Your Feedback has been recorded!")</w:t>
      </w:r>
    </w:p>
    <w:p w14:paraId="1363638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 = open("rating.csv",</w:t>
      </w:r>
    </w:p>
    <w:p w14:paraId="66EE9D7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w:t>
      </w:r>
    </w:p>
    <w:p w14:paraId="6B1BD37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 = csv.reader(ratefile)</w:t>
      </w:r>
    </w:p>
    <w:p w14:paraId="258D6CE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ratings = list(r)</w:t>
      </w:r>
    </w:p>
    <w:p w14:paraId="3D96C0F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ratefile.close()</w:t>
      </w:r>
    </w:p>
    <w:p w14:paraId="5B768E2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ratings:</w:t>
      </w:r>
    </w:p>
    <w:p w14:paraId="6E38BC7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w:t>
      </w:r>
    </w:p>
    <w:p w14:paraId="11A23D6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i[0] == restname:</w:t>
      </w:r>
    </w:p>
    <w:p w14:paraId="181B5A8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oldratings = i[1]</w:t>
      </w:r>
    </w:p>
    <w:p w14:paraId="6C6D0EB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i[1] = oldratings + rating + ';'</w:t>
      </w:r>
    </w:p>
    <w:p w14:paraId="2EDB41C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 = open("rating.csv", "w")</w:t>
      </w:r>
    </w:p>
    <w:p w14:paraId="2C763B8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w1 = csv.writer(ratefile)</w:t>
      </w:r>
    </w:p>
    <w:p w14:paraId="4ED7005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ratings:</w:t>
      </w:r>
    </w:p>
    <w:p w14:paraId="2934CFF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w:t>
      </w:r>
    </w:p>
    <w:p w14:paraId="6A1AFFB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w1.writerow(i)</w:t>
      </w:r>
    </w:p>
    <w:p w14:paraId="28D0BFD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ratefile.close()</w:t>
      </w:r>
    </w:p>
    <w:p w14:paraId="6B5B481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27EA20D5"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5BFA49F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print("Please Enter Valid Rating!")</w:t>
      </w:r>
    </w:p>
    <w:p w14:paraId="2BF3961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continue</w:t>
      </w:r>
    </w:p>
    <w:p w14:paraId="3AD1CDA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else:</w:t>
      </w:r>
    </w:p>
    <w:p w14:paraId="1DCAEBE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print("Enjoy your food!")</w:t>
      </w:r>
    </w:p>
    <w:p w14:paraId="0CC83F1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break</w:t>
      </w:r>
    </w:p>
    <w:p w14:paraId="7929A7E7" w14:textId="77777777" w:rsidR="00812639" w:rsidRPr="00CE1519" w:rsidRDefault="00812639" w:rsidP="00812639">
      <w:pPr>
        <w:rPr>
          <w:rFonts w:ascii="Courier New" w:hAnsi="Courier New" w:cs="Courier New"/>
          <w:sz w:val="24"/>
          <w:szCs w:val="24"/>
        </w:rPr>
      </w:pPr>
    </w:p>
    <w:p w14:paraId="4E1B327E" w14:textId="77777777" w:rsidR="00812639" w:rsidRPr="00CE1519" w:rsidRDefault="00812639" w:rsidP="00812639">
      <w:pPr>
        <w:rPr>
          <w:rFonts w:ascii="Courier New" w:hAnsi="Courier New" w:cs="Courier New"/>
          <w:sz w:val="24"/>
          <w:szCs w:val="24"/>
        </w:rPr>
      </w:pPr>
    </w:p>
    <w:p w14:paraId="046CE312"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UPDATE THE FILE BASED ON THE RATING PROVIDED BY THE USER</w:t>
      </w:r>
    </w:p>
    <w:p w14:paraId="604FCE1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ratingsavg():</w:t>
      </w:r>
    </w:p>
    <w:p w14:paraId="70A2ADD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 = open("rating.csv", "r")</w:t>
      </w:r>
    </w:p>
    <w:p w14:paraId="2BF4B8C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allrates = csv.reader(ratefile)</w:t>
      </w:r>
    </w:p>
    <w:p w14:paraId="6661547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allrates = list(allrates)</w:t>
      </w:r>
    </w:p>
    <w:p w14:paraId="3EF2B04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ratefile.close()</w:t>
      </w:r>
    </w:p>
    <w:p w14:paraId="7F61531B"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rateavgfile = open("rateavg.csv",</w:t>
      </w:r>
    </w:p>
    <w:p w14:paraId="53BE1F4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w:t>
      </w:r>
    </w:p>
    <w:p w14:paraId="3FC3CDC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 = csv.reader(rateavgfile)</w:t>
      </w:r>
    </w:p>
    <w:p w14:paraId="55BA07F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ratings = list(r)</w:t>
      </w:r>
    </w:p>
    <w:p w14:paraId="5CD12D5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ratefile.close()</w:t>
      </w:r>
    </w:p>
    <w:p w14:paraId="5FC4E71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rateavgfile = open("rateavg.csv", "w")</w:t>
      </w:r>
    </w:p>
    <w:p w14:paraId="1FE2A66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w2 = csv.writer(rateavgfile)</w:t>
      </w:r>
    </w:p>
    <w:p w14:paraId="55160AE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i in allrates:</w:t>
      </w:r>
    </w:p>
    <w:p w14:paraId="49ADA2E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i != []:</w:t>
      </w:r>
    </w:p>
    <w:p w14:paraId="254E4C7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try:</w:t>
      </w:r>
    </w:p>
    <w:p w14:paraId="47D8F41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values = i[1].split(';')</w:t>
      </w:r>
    </w:p>
    <w:p w14:paraId="69199F7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for j in range(len(values)):</w:t>
      </w:r>
    </w:p>
    <w:p w14:paraId="1706F15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values[j] != '':</w:t>
      </w:r>
    </w:p>
    <w:p w14:paraId="00658C6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values[j] = float(values[j])</w:t>
      </w:r>
    </w:p>
    <w:p w14:paraId="52C7C6D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values[j] == '':</w:t>
      </w:r>
    </w:p>
    <w:p w14:paraId="5524499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values.remove('')</w:t>
      </w:r>
    </w:p>
    <w:p w14:paraId="6C2867D8"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rateavg = sum(values) / len(values)</w:t>
      </w:r>
    </w:p>
    <w:p w14:paraId="6524AD9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l1 = [i[0], rateavg, len(values)]</w:t>
      </w:r>
    </w:p>
    <w:p w14:paraId="4B23ADA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w2.writerow(l1)</w:t>
      </w:r>
    </w:p>
    <w:p w14:paraId="32C9C3E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except:</w:t>
      </w:r>
    </w:p>
    <w:p w14:paraId="016E0FE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w2.writerow([i[0], 0, 0])</w:t>
      </w:r>
    </w:p>
    <w:p w14:paraId="7665ACBE" w14:textId="77777777" w:rsidR="00812639" w:rsidRPr="00CE1519" w:rsidRDefault="00812639" w:rsidP="00812639">
      <w:pPr>
        <w:rPr>
          <w:rFonts w:ascii="Courier New" w:hAnsi="Courier New" w:cs="Courier New"/>
          <w:sz w:val="24"/>
          <w:szCs w:val="24"/>
        </w:rPr>
      </w:pPr>
    </w:p>
    <w:p w14:paraId="35A0F753" w14:textId="77777777" w:rsidR="00812639" w:rsidRPr="00CE1519" w:rsidRDefault="00812639" w:rsidP="00812639">
      <w:pPr>
        <w:rPr>
          <w:rFonts w:ascii="Courier New" w:hAnsi="Courier New" w:cs="Courier New"/>
          <w:sz w:val="24"/>
          <w:szCs w:val="24"/>
        </w:rPr>
      </w:pPr>
    </w:p>
    <w:p w14:paraId="7B3D0BBB" w14:textId="77777777" w:rsidR="00812639" w:rsidRPr="00CE1519" w:rsidRDefault="00000000" w:rsidP="00812639">
      <w:pPr>
        <w:rPr>
          <w:rFonts w:ascii="Courier New" w:hAnsi="Courier New" w:cs="Courier New"/>
          <w:b/>
          <w:bCs/>
          <w:sz w:val="24"/>
          <w:szCs w:val="24"/>
        </w:rPr>
      </w:pPr>
      <w:r w:rsidRPr="00CE1519">
        <w:rPr>
          <w:rFonts w:ascii="Courier New" w:hAnsi="Courier New" w:cs="Courier New"/>
          <w:b/>
          <w:bCs/>
          <w:sz w:val="24"/>
          <w:szCs w:val="24"/>
        </w:rPr>
        <w:t># TO DISPLAY A MENU TO ASK THE USER WHAT THEY WANT TO DO</w:t>
      </w:r>
    </w:p>
    <w:p w14:paraId="6FF80A4E"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def menu():</w:t>
      </w:r>
    </w:p>
    <w:p w14:paraId="19B0387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w:t>
      </w:r>
      <w:r w:rsidR="00A67AA9" w:rsidRPr="00CE1519">
        <w:rPr>
          <w:rFonts w:ascii="Courier New" w:hAnsi="Courier New" w:cs="Courier New"/>
          <w:sz w:val="24"/>
          <w:szCs w:val="24"/>
        </w:rPr>
        <w:t>print(</w:t>
      </w:r>
      <w:r w:rsidRPr="00CE1519">
        <w:rPr>
          <w:rFonts w:ascii="Courier New" w:hAnsi="Courier New" w:cs="Courier New"/>
          <w:sz w:val="24"/>
          <w:szCs w:val="24"/>
        </w:rPr>
        <w:t>'''What would you like to do today?</w:t>
      </w:r>
    </w:p>
    <w:p w14:paraId="1872F6E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1. Check user info</w:t>
      </w:r>
    </w:p>
    <w:p w14:paraId="0D762B26"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2. Order food</w:t>
      </w:r>
    </w:p>
    <w:p w14:paraId="09620BA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3.Exit:'''</w:t>
      </w:r>
      <w:r w:rsidR="00A67AA9" w:rsidRPr="00CE1519">
        <w:rPr>
          <w:rFonts w:ascii="Courier New" w:hAnsi="Courier New" w:cs="Courier New"/>
          <w:sz w:val="24"/>
          <w:szCs w:val="24"/>
        </w:rPr>
        <w:t>)</w:t>
      </w:r>
    </w:p>
    <w:p w14:paraId="1164C328" w14:textId="77777777" w:rsidR="00A67AA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userchoice = int(input(“Enter what you would like to do : “)) </w:t>
      </w:r>
    </w:p>
    <w:p w14:paraId="619F9AB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lastRenderedPageBreak/>
        <w:t xml:space="preserve">    if userchoice == 1:</w:t>
      </w:r>
    </w:p>
    <w:p w14:paraId="42FE44E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viewinfo()</w:t>
      </w:r>
    </w:p>
    <w:p w14:paraId="2FA537A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menu()</w:t>
      </w:r>
    </w:p>
    <w:p w14:paraId="7054687D"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userchoice == 2:</w:t>
      </w:r>
    </w:p>
    <w:p w14:paraId="7139826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restdict</w:t>
      </w:r>
    </w:p>
    <w:p w14:paraId="464CF1D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restdict = getdata()</w:t>
      </w:r>
    </w:p>
    <w:p w14:paraId="10E70DD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averrest</w:t>
      </w:r>
    </w:p>
    <w:p w14:paraId="0B0ABC3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averrest = averrestau(restdict)</w:t>
      </w:r>
    </w:p>
    <w:p w14:paraId="35E23110"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global cart</w:t>
      </w:r>
    </w:p>
    <w:p w14:paraId="4181126C"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cart = addtocart(restdict)</w:t>
      </w:r>
    </w:p>
    <w:p w14:paraId="0FAC8A6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viewcart(cart)</w:t>
      </w:r>
    </w:p>
    <w:p w14:paraId="6945A09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ratefile = open("rating.csv", "r")</w:t>
      </w:r>
    </w:p>
    <w:p w14:paraId="2F2E127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ratelist = csv.reader(ratefile)</w:t>
      </w:r>
    </w:p>
    <w:p w14:paraId="15879B74"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ratelist = list(ratelist)</w:t>
      </w:r>
    </w:p>
    <w:p w14:paraId="0E636F69"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if ratelist == []:</w:t>
      </w:r>
    </w:p>
    <w:p w14:paraId="17B5C07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ratingscreate()</w:t>
      </w:r>
    </w:p>
    <w:p w14:paraId="32A4C32F"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w:t>
      </w:r>
    </w:p>
    <w:p w14:paraId="75E0BFE2"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ratingavgcreate()</w:t>
      </w:r>
    </w:p>
    <w:p w14:paraId="4A2E2AD3"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ratingsavg()</w:t>
      </w:r>
    </w:p>
    <w:p w14:paraId="682DC5E1"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elif choice == 3:</w:t>
      </w:r>
    </w:p>
    <w:p w14:paraId="3F0D31CA"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 xml:space="preserve">        print("Thank You, Have a nice day!")</w:t>
      </w:r>
    </w:p>
    <w:p w14:paraId="783BDF2E" w14:textId="77777777" w:rsidR="00812639" w:rsidRPr="00CE1519" w:rsidRDefault="00812639" w:rsidP="00812639">
      <w:pPr>
        <w:rPr>
          <w:rFonts w:ascii="Courier New" w:hAnsi="Courier New" w:cs="Courier New"/>
          <w:sz w:val="24"/>
          <w:szCs w:val="24"/>
        </w:rPr>
      </w:pPr>
    </w:p>
    <w:p w14:paraId="2BEDEEE2" w14:textId="77777777" w:rsidR="00812639" w:rsidRPr="00CE1519" w:rsidRDefault="00812639" w:rsidP="00812639">
      <w:pPr>
        <w:rPr>
          <w:rFonts w:ascii="Courier New" w:hAnsi="Courier New" w:cs="Courier New"/>
          <w:sz w:val="24"/>
          <w:szCs w:val="24"/>
        </w:rPr>
      </w:pPr>
    </w:p>
    <w:p w14:paraId="61F221A7" w14:textId="77777777" w:rsidR="00812639" w:rsidRPr="00CE1519" w:rsidRDefault="00000000" w:rsidP="00812639">
      <w:pPr>
        <w:rPr>
          <w:rFonts w:ascii="Courier New" w:hAnsi="Courier New" w:cs="Courier New"/>
          <w:sz w:val="24"/>
          <w:szCs w:val="24"/>
        </w:rPr>
      </w:pPr>
      <w:r w:rsidRPr="00CE1519">
        <w:rPr>
          <w:rFonts w:ascii="Courier New" w:hAnsi="Courier New" w:cs="Courier New"/>
          <w:sz w:val="24"/>
          <w:szCs w:val="24"/>
        </w:rPr>
        <w:t>entersite()</w:t>
      </w:r>
    </w:p>
    <w:p w14:paraId="2101DD6F" w14:textId="77777777" w:rsidR="00D67768" w:rsidRPr="00CE1519" w:rsidRDefault="00000000" w:rsidP="00812639">
      <w:pPr>
        <w:rPr>
          <w:rFonts w:ascii="Courier New" w:hAnsi="Courier New" w:cs="Courier New"/>
          <w:sz w:val="24"/>
          <w:szCs w:val="24"/>
        </w:rPr>
        <w:sectPr w:rsidR="00D67768" w:rsidRPr="00CE1519"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CE1519">
        <w:rPr>
          <w:rFonts w:ascii="Courier New" w:hAnsi="Courier New" w:cs="Courier New"/>
          <w:sz w:val="24"/>
          <w:szCs w:val="24"/>
        </w:rPr>
        <w:t>menu()</w:t>
      </w:r>
    </w:p>
    <w:p w14:paraId="5F98B607" w14:textId="77777777" w:rsidR="001A5E3C" w:rsidRPr="00F00E78" w:rsidRDefault="00000000" w:rsidP="001A5E3C">
      <w:pPr>
        <w:spacing w:line="763" w:lineRule="exact"/>
        <w:ind w:left="161" w:right="145"/>
        <w:jc w:val="center"/>
        <w:rPr>
          <w:rFonts w:ascii="Manrope" w:hAnsi="Manrope"/>
          <w:b/>
          <w:sz w:val="48"/>
        </w:rPr>
      </w:pPr>
      <w:r w:rsidRPr="00F00E78">
        <w:rPr>
          <w:rFonts w:ascii="Manrope" w:hAnsi="Manrope"/>
          <w:b/>
          <w:sz w:val="48"/>
        </w:rPr>
        <w:lastRenderedPageBreak/>
        <w:t>Sample</w:t>
      </w:r>
      <w:r w:rsidRPr="00F00E78">
        <w:rPr>
          <w:rFonts w:ascii="Manrope" w:hAnsi="Manrope"/>
          <w:b/>
          <w:spacing w:val="-4"/>
          <w:sz w:val="48"/>
        </w:rPr>
        <w:t xml:space="preserve"> </w:t>
      </w:r>
      <w:r w:rsidRPr="00F00E78">
        <w:rPr>
          <w:rFonts w:ascii="Manrope" w:hAnsi="Manrope"/>
          <w:b/>
          <w:spacing w:val="-2"/>
          <w:sz w:val="48"/>
        </w:rPr>
        <w:t>Output</w:t>
      </w:r>
    </w:p>
    <w:p w14:paraId="008C080F" w14:textId="77777777" w:rsidR="001A5E3C" w:rsidRPr="004F676D" w:rsidRDefault="00000000" w:rsidP="001A5E3C">
      <w:pPr>
        <w:spacing w:line="763" w:lineRule="exact"/>
        <w:ind w:right="145"/>
        <w:rPr>
          <w:rFonts w:ascii="Courier New" w:hAnsi="Courier New" w:cs="Courier New"/>
          <w:b/>
          <w:sz w:val="24"/>
          <w:szCs w:val="10"/>
          <w:rPrChange w:id="139" w:author="Ashwin" w:date="2022-12-11T19:12:00Z">
            <w:rPr>
              <w:rFonts w:ascii="Courier New" w:hAnsi="Courier New" w:cs="Courier New"/>
              <w:b/>
              <w:sz w:val="24"/>
              <w:szCs w:val="10"/>
              <w:u w:val="single"/>
            </w:rPr>
          </w:rPrChange>
        </w:rPr>
      </w:pPr>
      <w:r w:rsidRPr="004F676D">
        <w:rPr>
          <w:rFonts w:ascii="Courier New" w:hAnsi="Courier New" w:cs="Courier New"/>
          <w:b/>
          <w:sz w:val="24"/>
          <w:szCs w:val="10"/>
          <w:rPrChange w:id="140" w:author="Ashwin" w:date="2022-12-11T19:12:00Z">
            <w:rPr>
              <w:rFonts w:ascii="Courier New" w:hAnsi="Courier New" w:cs="Courier New"/>
              <w:b/>
              <w:sz w:val="24"/>
              <w:szCs w:val="10"/>
              <w:u w:val="single"/>
            </w:rPr>
          </w:rPrChange>
        </w:rPr>
        <w:t>Logging in to the application</w:t>
      </w:r>
    </w:p>
    <w:p w14:paraId="171DCEF0"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Welcome to Fast Eats!</w:t>
      </w:r>
    </w:p>
    <w:p w14:paraId="6D989C76"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 xml:space="preserve">    1.Sign up</w:t>
      </w:r>
    </w:p>
    <w:p w14:paraId="12B746F4"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 xml:space="preserve">    2.Login</w:t>
      </w:r>
    </w:p>
    <w:p w14:paraId="1C29C60D"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 xml:space="preserve">    3.Exit</w:t>
      </w:r>
    </w:p>
    <w:p w14:paraId="099F982C"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What would you like to do: 1</w:t>
      </w:r>
    </w:p>
    <w:p w14:paraId="4A9D9358"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1A2A7C20"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Enter password(Include an uppercase,lowercase,number and special character): P@ss123</w:t>
      </w:r>
    </w:p>
    <w:p w14:paraId="6AE89357"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Please Re-Enter your password: P@ss123</w:t>
      </w:r>
    </w:p>
    <w:p w14:paraId="776967E3"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Account has been created, Login to continue</w:t>
      </w:r>
    </w:p>
    <w:p w14:paraId="21C37643"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629CB97C" w14:textId="77777777" w:rsidR="001A5E3C" w:rsidRP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Enter Password: P@ss123</w:t>
      </w:r>
    </w:p>
    <w:p w14:paraId="3184BF63" w14:textId="77777777" w:rsidR="001A5E3C" w:rsidRDefault="00000000" w:rsidP="001A5E3C">
      <w:pPr>
        <w:ind w:right="145"/>
        <w:rPr>
          <w:rFonts w:ascii="Courier New" w:hAnsi="Courier New" w:cs="Courier New"/>
          <w:bCs/>
          <w:sz w:val="24"/>
          <w:szCs w:val="24"/>
        </w:rPr>
      </w:pPr>
      <w:r w:rsidRPr="001A5E3C">
        <w:rPr>
          <w:rFonts w:ascii="Courier New" w:hAnsi="Courier New" w:cs="Courier New"/>
          <w:bCs/>
          <w:sz w:val="24"/>
          <w:szCs w:val="24"/>
        </w:rPr>
        <w:t>Signing In</w:t>
      </w:r>
      <w:r w:rsidR="00900D22">
        <w:rPr>
          <w:rFonts w:ascii="Courier New" w:hAnsi="Courier New" w:cs="Courier New"/>
          <w:bCs/>
          <w:sz w:val="24"/>
          <w:szCs w:val="24"/>
        </w:rPr>
        <w:t>……</w:t>
      </w:r>
      <w:r w:rsidRPr="001A5E3C">
        <w:rPr>
          <w:rFonts w:ascii="Courier New" w:hAnsi="Courier New" w:cs="Courier New"/>
          <w:bCs/>
          <w:sz w:val="24"/>
          <w:szCs w:val="24"/>
        </w:rPr>
        <w:t>Successfully logged In!</w:t>
      </w:r>
    </w:p>
    <w:p w14:paraId="4CAEFDAC" w14:textId="77777777" w:rsidR="00FB27F5" w:rsidRDefault="00FB27F5" w:rsidP="001A5E3C">
      <w:pPr>
        <w:ind w:right="145"/>
        <w:rPr>
          <w:rFonts w:ascii="Courier New" w:hAnsi="Courier New" w:cs="Courier New"/>
          <w:bCs/>
          <w:sz w:val="24"/>
          <w:szCs w:val="24"/>
        </w:rPr>
      </w:pPr>
    </w:p>
    <w:p w14:paraId="70469EFA" w14:textId="77777777" w:rsidR="00FB27F5" w:rsidRPr="004F676D" w:rsidRDefault="00000000" w:rsidP="001A5E3C">
      <w:pPr>
        <w:ind w:right="145"/>
        <w:rPr>
          <w:rFonts w:ascii="Courier New" w:hAnsi="Courier New" w:cs="Courier New"/>
          <w:b/>
          <w:sz w:val="24"/>
          <w:szCs w:val="24"/>
          <w:rPrChange w:id="141" w:author="Ashwin" w:date="2022-12-11T19:12:00Z">
            <w:rPr>
              <w:rFonts w:ascii="Courier New" w:hAnsi="Courier New" w:cs="Courier New"/>
              <w:b/>
              <w:sz w:val="24"/>
              <w:szCs w:val="24"/>
              <w:u w:val="single"/>
            </w:rPr>
          </w:rPrChange>
        </w:rPr>
      </w:pPr>
      <w:r w:rsidRPr="004F676D">
        <w:rPr>
          <w:rFonts w:ascii="Courier New" w:hAnsi="Courier New" w:cs="Courier New"/>
          <w:b/>
          <w:sz w:val="24"/>
          <w:szCs w:val="24"/>
          <w:rPrChange w:id="142" w:author="Ashwin" w:date="2022-12-11T19:12:00Z">
            <w:rPr>
              <w:rFonts w:ascii="Courier New" w:hAnsi="Courier New" w:cs="Courier New"/>
              <w:b/>
              <w:sz w:val="24"/>
              <w:szCs w:val="24"/>
              <w:u w:val="single"/>
            </w:rPr>
          </w:rPrChange>
        </w:rPr>
        <w:t>Checking Account Details</w:t>
      </w:r>
    </w:p>
    <w:p w14:paraId="604DC173" w14:textId="77777777" w:rsidR="00FB27F5" w:rsidRPr="00FB27F5" w:rsidRDefault="00000000" w:rsidP="00FB27F5">
      <w:pPr>
        <w:ind w:right="145"/>
        <w:rPr>
          <w:rFonts w:ascii="Courier New" w:hAnsi="Courier New" w:cs="Courier New"/>
          <w:bCs/>
          <w:sz w:val="24"/>
          <w:szCs w:val="24"/>
        </w:rPr>
      </w:pPr>
      <w:r w:rsidRPr="00FB27F5">
        <w:rPr>
          <w:rFonts w:ascii="Courier New" w:hAnsi="Courier New" w:cs="Courier New"/>
          <w:bCs/>
          <w:sz w:val="24"/>
          <w:szCs w:val="24"/>
        </w:rPr>
        <w:t>What would you like to do today?</w:t>
      </w:r>
    </w:p>
    <w:p w14:paraId="22033085" w14:textId="77777777" w:rsidR="00FB27F5" w:rsidRPr="00FB27F5" w:rsidRDefault="00000000" w:rsidP="00FB27F5">
      <w:pPr>
        <w:ind w:right="145"/>
        <w:rPr>
          <w:rFonts w:ascii="Courier New" w:hAnsi="Courier New" w:cs="Courier New"/>
          <w:bCs/>
          <w:sz w:val="24"/>
          <w:szCs w:val="24"/>
        </w:rPr>
      </w:pPr>
      <w:r w:rsidRPr="00FB27F5">
        <w:rPr>
          <w:rFonts w:ascii="Courier New" w:hAnsi="Courier New" w:cs="Courier New"/>
          <w:bCs/>
          <w:sz w:val="24"/>
          <w:szCs w:val="24"/>
        </w:rPr>
        <w:t xml:space="preserve">        1. Check user info</w:t>
      </w:r>
    </w:p>
    <w:p w14:paraId="6F692CB0" w14:textId="77777777" w:rsidR="00FB27F5" w:rsidRPr="00FB27F5" w:rsidRDefault="00000000" w:rsidP="00FB27F5">
      <w:pPr>
        <w:ind w:right="145"/>
        <w:rPr>
          <w:rFonts w:ascii="Courier New" w:hAnsi="Courier New" w:cs="Courier New"/>
          <w:bCs/>
          <w:sz w:val="24"/>
          <w:szCs w:val="24"/>
        </w:rPr>
      </w:pPr>
      <w:r w:rsidRPr="00FB27F5">
        <w:rPr>
          <w:rFonts w:ascii="Courier New" w:hAnsi="Courier New" w:cs="Courier New"/>
          <w:bCs/>
          <w:sz w:val="24"/>
          <w:szCs w:val="24"/>
        </w:rPr>
        <w:t xml:space="preserve">        2. Order food</w:t>
      </w:r>
    </w:p>
    <w:p w14:paraId="30E45BFE" w14:textId="77777777" w:rsidR="00FB27F5" w:rsidRDefault="00000000" w:rsidP="00FB27F5">
      <w:pPr>
        <w:ind w:right="145"/>
        <w:rPr>
          <w:rFonts w:ascii="Courier New" w:hAnsi="Courier New" w:cs="Courier New"/>
          <w:bCs/>
          <w:sz w:val="24"/>
          <w:szCs w:val="24"/>
        </w:rPr>
      </w:pPr>
      <w:r w:rsidRPr="00FB27F5">
        <w:rPr>
          <w:rFonts w:ascii="Courier New" w:hAnsi="Courier New" w:cs="Courier New"/>
          <w:bCs/>
          <w:sz w:val="24"/>
          <w:szCs w:val="24"/>
        </w:rPr>
        <w:t xml:space="preserve">        3.Exit</w:t>
      </w:r>
    </w:p>
    <w:p w14:paraId="43A9E315" w14:textId="77777777" w:rsidR="00A67AA9" w:rsidRPr="00FB27F5" w:rsidRDefault="00000000" w:rsidP="00FB27F5">
      <w:pPr>
        <w:ind w:right="145"/>
        <w:rPr>
          <w:rFonts w:ascii="Courier New" w:hAnsi="Courier New" w:cs="Courier New"/>
          <w:bCs/>
          <w:sz w:val="24"/>
          <w:szCs w:val="24"/>
        </w:rPr>
      </w:pPr>
      <w:r>
        <w:rPr>
          <w:rFonts w:ascii="Courier New" w:hAnsi="Courier New" w:cs="Courier New"/>
          <w:sz w:val="24"/>
          <w:szCs w:val="24"/>
        </w:rPr>
        <w:t>Enter what you would like to do :1</w:t>
      </w:r>
    </w:p>
    <w:p w14:paraId="6779853A" w14:textId="77777777" w:rsidR="00FB27F5" w:rsidRPr="00FB27F5" w:rsidRDefault="00000000" w:rsidP="00FB27F5">
      <w:pPr>
        <w:ind w:right="145"/>
        <w:rPr>
          <w:rFonts w:ascii="Courier New" w:hAnsi="Courier New" w:cs="Courier New"/>
          <w:bCs/>
          <w:sz w:val="24"/>
          <w:szCs w:val="24"/>
        </w:rPr>
      </w:pPr>
      <w:r w:rsidRPr="00FB27F5">
        <w:rPr>
          <w:rFonts w:ascii="Courier New" w:hAnsi="Courier New" w:cs="Courier New"/>
          <w:bCs/>
          <w:sz w:val="24"/>
          <w:szCs w:val="24"/>
        </w:rPr>
        <w:t>Phone Number: 8432504059</w:t>
      </w:r>
    </w:p>
    <w:p w14:paraId="3BF8F1CA" w14:textId="77777777" w:rsidR="00FB27F5" w:rsidRDefault="00000000" w:rsidP="00FB27F5">
      <w:pPr>
        <w:ind w:right="145"/>
        <w:rPr>
          <w:rFonts w:ascii="Courier New" w:hAnsi="Courier New" w:cs="Courier New"/>
          <w:bCs/>
          <w:sz w:val="24"/>
          <w:szCs w:val="24"/>
        </w:rPr>
      </w:pPr>
      <w:r w:rsidRPr="00FB27F5">
        <w:rPr>
          <w:rFonts w:ascii="Courier New" w:hAnsi="Courier New" w:cs="Courier New"/>
          <w:bCs/>
          <w:sz w:val="24"/>
          <w:szCs w:val="24"/>
        </w:rPr>
        <w:t>Password: P@ss123</w:t>
      </w:r>
    </w:p>
    <w:p w14:paraId="5860A58D" w14:textId="77777777" w:rsidR="00FB27F5" w:rsidRDefault="00FB27F5" w:rsidP="00FB27F5">
      <w:pPr>
        <w:ind w:right="145"/>
        <w:rPr>
          <w:rFonts w:ascii="Courier New" w:hAnsi="Courier New" w:cs="Courier New"/>
          <w:bCs/>
          <w:sz w:val="24"/>
          <w:szCs w:val="24"/>
        </w:rPr>
      </w:pPr>
    </w:p>
    <w:p w14:paraId="0EBC03E4" w14:textId="77777777" w:rsidR="00FB27F5" w:rsidRPr="004F676D" w:rsidRDefault="00000000" w:rsidP="00FB27F5">
      <w:pPr>
        <w:ind w:right="145"/>
        <w:rPr>
          <w:rFonts w:ascii="Courier New" w:hAnsi="Courier New" w:cs="Courier New"/>
          <w:b/>
          <w:sz w:val="24"/>
          <w:szCs w:val="24"/>
          <w:rPrChange w:id="143" w:author="Ashwin" w:date="2022-12-11T19:12:00Z">
            <w:rPr>
              <w:rFonts w:ascii="Courier New" w:hAnsi="Courier New" w:cs="Courier New"/>
              <w:b/>
              <w:sz w:val="24"/>
              <w:szCs w:val="24"/>
              <w:u w:val="single"/>
            </w:rPr>
          </w:rPrChange>
        </w:rPr>
      </w:pPr>
      <w:r w:rsidRPr="004F676D">
        <w:rPr>
          <w:rFonts w:ascii="Courier New" w:hAnsi="Courier New" w:cs="Courier New"/>
          <w:b/>
          <w:sz w:val="24"/>
          <w:szCs w:val="24"/>
          <w:rPrChange w:id="144" w:author="Ashwin" w:date="2022-12-11T19:12:00Z">
            <w:rPr>
              <w:rFonts w:ascii="Courier New" w:hAnsi="Courier New" w:cs="Courier New"/>
              <w:b/>
              <w:sz w:val="24"/>
              <w:szCs w:val="24"/>
              <w:u w:val="single"/>
            </w:rPr>
          </w:rPrChange>
        </w:rPr>
        <w:t>Ordering Food</w:t>
      </w:r>
    </w:p>
    <w:p w14:paraId="5DEE0A5B" w14:textId="77777777" w:rsidR="008707BD" w:rsidRDefault="008707BD" w:rsidP="00FB27F5">
      <w:pPr>
        <w:ind w:right="145"/>
        <w:rPr>
          <w:rFonts w:ascii="Courier New" w:hAnsi="Courier New" w:cs="Courier New"/>
          <w:bCs/>
          <w:sz w:val="24"/>
          <w:szCs w:val="24"/>
        </w:rPr>
      </w:pPr>
    </w:p>
    <w:p w14:paraId="10103EAC" w14:textId="77777777" w:rsidR="008707BD" w:rsidRPr="008707BD" w:rsidRDefault="00000000" w:rsidP="008707BD">
      <w:pPr>
        <w:ind w:right="145"/>
        <w:rPr>
          <w:rFonts w:ascii="Courier New" w:hAnsi="Courier New" w:cs="Courier New"/>
          <w:bCs/>
          <w:sz w:val="24"/>
          <w:szCs w:val="24"/>
        </w:rPr>
      </w:pPr>
      <w:r w:rsidRPr="008707BD">
        <w:rPr>
          <w:rFonts w:ascii="Courier New" w:hAnsi="Courier New" w:cs="Courier New"/>
          <w:bCs/>
          <w:sz w:val="24"/>
          <w:szCs w:val="24"/>
        </w:rPr>
        <w:t>What would you like to do today?</w:t>
      </w:r>
    </w:p>
    <w:p w14:paraId="5A40F864" w14:textId="77777777" w:rsidR="008707BD" w:rsidRPr="008707BD" w:rsidRDefault="00000000" w:rsidP="008707BD">
      <w:pPr>
        <w:ind w:right="145"/>
        <w:rPr>
          <w:rFonts w:ascii="Courier New" w:hAnsi="Courier New" w:cs="Courier New"/>
          <w:bCs/>
          <w:sz w:val="24"/>
          <w:szCs w:val="24"/>
        </w:rPr>
      </w:pPr>
      <w:r w:rsidRPr="008707BD">
        <w:rPr>
          <w:rFonts w:ascii="Courier New" w:hAnsi="Courier New" w:cs="Courier New"/>
          <w:bCs/>
          <w:sz w:val="24"/>
          <w:szCs w:val="24"/>
        </w:rPr>
        <w:t xml:space="preserve">        1. Check user info</w:t>
      </w:r>
    </w:p>
    <w:p w14:paraId="0985FF1B" w14:textId="77777777" w:rsidR="008707BD" w:rsidRPr="008707BD" w:rsidRDefault="00000000" w:rsidP="008707BD">
      <w:pPr>
        <w:ind w:right="145"/>
        <w:rPr>
          <w:rFonts w:ascii="Courier New" w:hAnsi="Courier New" w:cs="Courier New"/>
          <w:bCs/>
          <w:sz w:val="24"/>
          <w:szCs w:val="24"/>
        </w:rPr>
      </w:pPr>
      <w:r w:rsidRPr="008707BD">
        <w:rPr>
          <w:rFonts w:ascii="Courier New" w:hAnsi="Courier New" w:cs="Courier New"/>
          <w:bCs/>
          <w:sz w:val="24"/>
          <w:szCs w:val="24"/>
        </w:rPr>
        <w:t xml:space="preserve">        2. Order food</w:t>
      </w:r>
    </w:p>
    <w:p w14:paraId="74985C10" w14:textId="77777777" w:rsidR="008707BD" w:rsidRDefault="00000000" w:rsidP="008707BD">
      <w:pPr>
        <w:ind w:right="145"/>
        <w:rPr>
          <w:rFonts w:ascii="Courier New" w:hAnsi="Courier New" w:cs="Courier New"/>
          <w:bCs/>
          <w:sz w:val="24"/>
          <w:szCs w:val="24"/>
        </w:rPr>
      </w:pPr>
      <w:r w:rsidRPr="008707BD">
        <w:rPr>
          <w:rFonts w:ascii="Courier New" w:hAnsi="Courier New" w:cs="Courier New"/>
          <w:bCs/>
          <w:sz w:val="24"/>
          <w:szCs w:val="24"/>
        </w:rPr>
        <w:t xml:space="preserve">        3.Exit</w:t>
      </w:r>
    </w:p>
    <w:p w14:paraId="1410C6EE" w14:textId="77777777" w:rsidR="00A67AA9" w:rsidRPr="008707BD" w:rsidRDefault="00000000" w:rsidP="008707BD">
      <w:pPr>
        <w:ind w:right="145"/>
        <w:rPr>
          <w:rFonts w:ascii="Courier New" w:hAnsi="Courier New" w:cs="Courier New"/>
          <w:bCs/>
          <w:sz w:val="24"/>
          <w:szCs w:val="24"/>
        </w:rPr>
      </w:pPr>
      <w:r>
        <w:rPr>
          <w:rFonts w:ascii="Courier New" w:hAnsi="Courier New" w:cs="Courier New"/>
          <w:sz w:val="24"/>
          <w:szCs w:val="24"/>
        </w:rPr>
        <w:t>Enter what you would like to do :2</w:t>
      </w:r>
    </w:p>
    <w:p w14:paraId="62AC4857" w14:textId="77777777" w:rsidR="008707BD" w:rsidRPr="008707BD" w:rsidRDefault="00000000" w:rsidP="008707BD">
      <w:pPr>
        <w:ind w:right="145"/>
        <w:rPr>
          <w:rFonts w:ascii="Courier New" w:hAnsi="Courier New" w:cs="Courier New"/>
          <w:bCs/>
          <w:sz w:val="24"/>
          <w:szCs w:val="24"/>
        </w:rPr>
      </w:pPr>
      <w:r w:rsidRPr="008707BD">
        <w:rPr>
          <w:rFonts w:ascii="Courier New" w:hAnsi="Courier New" w:cs="Courier New"/>
          <w:bCs/>
          <w:sz w:val="24"/>
          <w:szCs w:val="24"/>
        </w:rPr>
        <w:t>Choose a restaurant using the numbers to order from:</w:t>
      </w:r>
    </w:p>
    <w:p w14:paraId="06600E12" w14:textId="77777777" w:rsidR="000A2D4A" w:rsidRDefault="000A2D4A" w:rsidP="000A2D4A">
      <w:pPr>
        <w:ind w:right="145"/>
        <w:rPr>
          <w:rFonts w:ascii="Courier New" w:hAnsi="Courier New" w:cs="Courier New"/>
          <w:bCs/>
          <w:sz w:val="14"/>
          <w:szCs w:val="14"/>
        </w:rPr>
      </w:pPr>
    </w:p>
    <w:p w14:paraId="2E088190" w14:textId="77777777" w:rsidR="000A2D4A" w:rsidRDefault="000A2D4A" w:rsidP="000A2D4A">
      <w:pPr>
        <w:ind w:right="145"/>
        <w:rPr>
          <w:rFonts w:ascii="Courier New" w:hAnsi="Courier New" w:cs="Courier New"/>
          <w:bCs/>
          <w:sz w:val="14"/>
          <w:szCs w:val="14"/>
        </w:rPr>
      </w:pPr>
    </w:p>
    <w:p w14:paraId="175F2D8F" w14:textId="77777777" w:rsidR="000A2D4A" w:rsidRDefault="000A2D4A" w:rsidP="000A2D4A">
      <w:pPr>
        <w:ind w:right="145"/>
        <w:rPr>
          <w:rFonts w:ascii="Courier New" w:hAnsi="Courier New" w:cs="Courier New"/>
          <w:bCs/>
          <w:sz w:val="14"/>
          <w:szCs w:val="14"/>
        </w:rPr>
      </w:pPr>
    </w:p>
    <w:p w14:paraId="39637BED" w14:textId="77777777" w:rsidR="000A2D4A" w:rsidRDefault="000A2D4A" w:rsidP="000A2D4A">
      <w:pPr>
        <w:ind w:right="145"/>
        <w:rPr>
          <w:rFonts w:ascii="Courier New" w:hAnsi="Courier New" w:cs="Courier New"/>
          <w:bCs/>
          <w:sz w:val="14"/>
          <w:szCs w:val="14"/>
        </w:rPr>
      </w:pPr>
    </w:p>
    <w:p w14:paraId="3895F6AF" w14:textId="77777777" w:rsidR="000A2D4A" w:rsidRDefault="000A2D4A" w:rsidP="000A2D4A">
      <w:pPr>
        <w:ind w:right="145"/>
        <w:rPr>
          <w:rFonts w:ascii="Courier New" w:hAnsi="Courier New" w:cs="Courier New"/>
          <w:bCs/>
          <w:sz w:val="14"/>
          <w:szCs w:val="14"/>
        </w:rPr>
      </w:pPr>
    </w:p>
    <w:p w14:paraId="6C256B44" w14:textId="77777777" w:rsidR="000A2D4A" w:rsidRDefault="000A2D4A" w:rsidP="000A2D4A">
      <w:pPr>
        <w:ind w:right="145"/>
        <w:rPr>
          <w:rFonts w:ascii="Courier New" w:hAnsi="Courier New" w:cs="Courier New"/>
          <w:bCs/>
          <w:sz w:val="14"/>
          <w:szCs w:val="14"/>
        </w:rPr>
      </w:pPr>
    </w:p>
    <w:p w14:paraId="72910BC8" w14:textId="77777777" w:rsidR="000A2D4A" w:rsidRDefault="000A2D4A" w:rsidP="000A2D4A">
      <w:pPr>
        <w:ind w:right="145"/>
        <w:rPr>
          <w:rFonts w:ascii="Courier New" w:hAnsi="Courier New" w:cs="Courier New"/>
          <w:bCs/>
          <w:sz w:val="14"/>
          <w:szCs w:val="14"/>
        </w:rPr>
      </w:pPr>
    </w:p>
    <w:p w14:paraId="417DF011" w14:textId="77777777" w:rsidR="000A2D4A" w:rsidRDefault="000A2D4A" w:rsidP="000A2D4A">
      <w:pPr>
        <w:ind w:right="145"/>
        <w:rPr>
          <w:rFonts w:ascii="Courier New" w:hAnsi="Courier New" w:cs="Courier New"/>
          <w:bCs/>
          <w:sz w:val="14"/>
          <w:szCs w:val="14"/>
        </w:rPr>
      </w:pPr>
    </w:p>
    <w:p w14:paraId="176F921F" w14:textId="77777777" w:rsidR="000A2D4A" w:rsidRDefault="000A2D4A" w:rsidP="000A2D4A">
      <w:pPr>
        <w:ind w:right="145"/>
        <w:rPr>
          <w:rFonts w:ascii="Courier New" w:hAnsi="Courier New" w:cs="Courier New"/>
          <w:bCs/>
          <w:sz w:val="14"/>
          <w:szCs w:val="14"/>
        </w:rPr>
      </w:pPr>
    </w:p>
    <w:p w14:paraId="2E456FDA" w14:textId="77777777" w:rsidR="000A2D4A" w:rsidRDefault="000A2D4A" w:rsidP="000A2D4A">
      <w:pPr>
        <w:ind w:right="145"/>
        <w:rPr>
          <w:rFonts w:ascii="Courier New" w:hAnsi="Courier New" w:cs="Courier New"/>
          <w:bCs/>
          <w:sz w:val="14"/>
          <w:szCs w:val="14"/>
        </w:rPr>
      </w:pPr>
    </w:p>
    <w:p w14:paraId="38E0C7B3" w14:textId="77777777" w:rsidR="000A2D4A" w:rsidRDefault="000A2D4A" w:rsidP="000A2D4A">
      <w:pPr>
        <w:ind w:right="145"/>
        <w:rPr>
          <w:rFonts w:ascii="Courier New" w:hAnsi="Courier New" w:cs="Courier New"/>
          <w:bCs/>
          <w:sz w:val="14"/>
          <w:szCs w:val="14"/>
        </w:rPr>
      </w:pPr>
    </w:p>
    <w:p w14:paraId="2259FF23" w14:textId="77777777" w:rsidR="000A2D4A" w:rsidRDefault="000A2D4A" w:rsidP="000A2D4A">
      <w:pPr>
        <w:ind w:right="145"/>
        <w:rPr>
          <w:rFonts w:ascii="Courier New" w:hAnsi="Courier New" w:cs="Courier New"/>
          <w:bCs/>
          <w:sz w:val="14"/>
          <w:szCs w:val="14"/>
        </w:rPr>
      </w:pPr>
    </w:p>
    <w:p w14:paraId="719DA4C6" w14:textId="77777777" w:rsidR="000A2D4A" w:rsidRDefault="000A2D4A" w:rsidP="000A2D4A">
      <w:pPr>
        <w:ind w:right="145"/>
        <w:rPr>
          <w:rFonts w:ascii="Courier New" w:hAnsi="Courier New" w:cs="Courier New"/>
          <w:bCs/>
          <w:sz w:val="14"/>
          <w:szCs w:val="14"/>
        </w:rPr>
      </w:pPr>
    </w:p>
    <w:p w14:paraId="47C72F93" w14:textId="77777777" w:rsidR="000A2D4A" w:rsidRDefault="000A2D4A" w:rsidP="000A2D4A">
      <w:pPr>
        <w:ind w:right="145"/>
        <w:rPr>
          <w:rFonts w:ascii="Courier New" w:hAnsi="Courier New" w:cs="Courier New"/>
          <w:bCs/>
          <w:sz w:val="14"/>
          <w:szCs w:val="14"/>
        </w:rPr>
      </w:pPr>
    </w:p>
    <w:p w14:paraId="3F78E6C1" w14:textId="77777777" w:rsidR="000A2D4A" w:rsidRDefault="000A2D4A" w:rsidP="000A2D4A">
      <w:pPr>
        <w:ind w:right="145"/>
        <w:rPr>
          <w:rFonts w:ascii="Courier New" w:hAnsi="Courier New" w:cs="Courier New"/>
          <w:bCs/>
          <w:sz w:val="14"/>
          <w:szCs w:val="14"/>
        </w:rPr>
      </w:pPr>
    </w:p>
    <w:p w14:paraId="1C39577A" w14:textId="77777777" w:rsidR="00CE1519" w:rsidRDefault="00CE1519" w:rsidP="000A2D4A">
      <w:pPr>
        <w:ind w:right="145"/>
        <w:rPr>
          <w:rFonts w:ascii="Courier New" w:hAnsi="Courier New" w:cs="Courier New"/>
          <w:bCs/>
          <w:sz w:val="14"/>
          <w:szCs w:val="14"/>
        </w:rPr>
      </w:pPr>
    </w:p>
    <w:p w14:paraId="5EDDA33C" w14:textId="77777777" w:rsidR="00CE1519" w:rsidRDefault="00CE1519" w:rsidP="000A2D4A">
      <w:pPr>
        <w:ind w:right="145"/>
        <w:rPr>
          <w:rFonts w:ascii="Courier New" w:hAnsi="Courier New" w:cs="Courier New"/>
          <w:bCs/>
          <w:sz w:val="14"/>
          <w:szCs w:val="14"/>
        </w:rPr>
      </w:pPr>
    </w:p>
    <w:p w14:paraId="77CC0C4F" w14:textId="77777777" w:rsidR="00CE1519" w:rsidRDefault="00CE1519" w:rsidP="000A2D4A">
      <w:pPr>
        <w:ind w:right="145"/>
        <w:rPr>
          <w:rFonts w:ascii="Courier New" w:hAnsi="Courier New" w:cs="Courier New"/>
          <w:bCs/>
          <w:sz w:val="14"/>
          <w:szCs w:val="14"/>
        </w:rPr>
      </w:pPr>
    </w:p>
    <w:p w14:paraId="6A0138E5" w14:textId="77777777" w:rsidR="00CE1519" w:rsidRDefault="00CE1519" w:rsidP="000A2D4A">
      <w:pPr>
        <w:ind w:right="145"/>
        <w:rPr>
          <w:rFonts w:ascii="Courier New" w:hAnsi="Courier New" w:cs="Courier New"/>
          <w:bCs/>
          <w:sz w:val="14"/>
          <w:szCs w:val="14"/>
        </w:rPr>
      </w:pPr>
    </w:p>
    <w:p w14:paraId="4BF08F51"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lastRenderedPageBreak/>
        <w:t>+--------+-----------------------------+---------------+--------+-------------------+-----------------+</w:t>
      </w:r>
    </w:p>
    <w:p w14:paraId="66B7065E"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167C2C3A"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34B96C03"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    |    Geetham Veg Restaurant   |      95.5     |  4.1   |         6         |     T Nagar     |</w:t>
      </w:r>
    </w:p>
    <w:p w14:paraId="487178BF"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2    |       Saravana Bhavan       |      76.5     |  4.0   |         9         |     KK Nagar    |</w:t>
      </w:r>
    </w:p>
    <w:p w14:paraId="44320011"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3    |           A2B Veg           |     100.6     |  4.2   |         9         |   Ashok Nagar   |</w:t>
      </w:r>
    </w:p>
    <w:p w14:paraId="4D396D5B"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4    |         Shree Mithai        |      78.3     |  4.4   |         9         |   Ashok Nagar   |</w:t>
      </w:r>
    </w:p>
    <w:p w14:paraId="2F252C74"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5    | Manoj Bhavan Veg Restaurant |     157.3     |  3.4   |         9         |   Ashok Nagar   |</w:t>
      </w:r>
    </w:p>
    <w:p w14:paraId="4027234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6    |         Burger King         |     248.5     |  4.1   |         10        |   Ashok Nagar   |</w:t>
      </w:r>
    </w:p>
    <w:p w14:paraId="38820D8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7    |             KFC             |     333.9     |  4.0   |         4         |   Ashok Nagar   |</w:t>
      </w:r>
    </w:p>
    <w:p w14:paraId="704EA61F"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8    |            Subway           |     225.6     |  4.0   |         10        |  Valasaravakkam |</w:t>
      </w:r>
    </w:p>
    <w:p w14:paraId="1447F38B"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  </w:t>
      </w:r>
      <w:del w:id="145" w:author="Ashwin" w:date="2022-12-11T19:25:00Z">
        <w:r w:rsidRPr="000A2D4A">
          <w:rPr>
            <w:rFonts w:ascii="Courier New" w:hAnsi="Courier New" w:cs="Courier New"/>
            <w:bCs/>
            <w:sz w:val="14"/>
            <w:szCs w:val="14"/>
          </w:rPr>
          <w:delText>10.3</w:delText>
        </w:r>
      </w:del>
      <w:ins w:id="146" w:author="Ashwin" w:date="2022-12-11T19:25:00Z">
        <w:r w:rsidR="006B5B03">
          <w:rPr>
            <w:rFonts w:ascii="Courier New" w:hAnsi="Courier New" w:cs="Courier New"/>
            <w:bCs/>
            <w:sz w:val="14"/>
            <w:szCs w:val="14"/>
          </w:rPr>
          <w:t xml:space="preserve">4.1 </w:t>
        </w:r>
      </w:ins>
      <w:r w:rsidRPr="000A2D4A">
        <w:rPr>
          <w:rFonts w:ascii="Courier New" w:hAnsi="Courier New" w:cs="Courier New"/>
          <w:bCs/>
          <w:sz w:val="14"/>
          <w:szCs w:val="14"/>
        </w:rPr>
        <w:t xml:space="preserve">  |         </w:t>
      </w:r>
      <w:ins w:id="147" w:author="Ashwin" w:date="2022-12-11T19:25:00Z">
        <w:r w:rsidR="008C6783">
          <w:rPr>
            <w:rFonts w:ascii="Courier New" w:hAnsi="Courier New" w:cs="Courier New"/>
            <w:bCs/>
            <w:sz w:val="14"/>
            <w:szCs w:val="14"/>
          </w:rPr>
          <w:t>10</w:t>
        </w:r>
      </w:ins>
      <w:del w:id="148" w:author="Ashwin" w:date="2022-12-11T19:25:00Z">
        <w:r w:rsidRPr="000A2D4A">
          <w:rPr>
            <w:rFonts w:ascii="Courier New" w:hAnsi="Courier New" w:cs="Courier New"/>
            <w:bCs/>
            <w:sz w:val="14"/>
            <w:szCs w:val="14"/>
          </w:rPr>
          <w:delText xml:space="preserve">6 </w:delText>
        </w:r>
      </w:del>
      <w:r w:rsidRPr="000A2D4A">
        <w:rPr>
          <w:rFonts w:ascii="Courier New" w:hAnsi="Courier New" w:cs="Courier New"/>
          <w:bCs/>
          <w:sz w:val="14"/>
          <w:szCs w:val="14"/>
        </w:rPr>
        <w:t xml:space="preserve">        |    K.K Nagar    |</w:t>
      </w:r>
    </w:p>
    <w:p w14:paraId="2756CDC6"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10   |       Oven Story Pizza      |     378.5     |  4.1   |         11        |    Vadapalani   |</w:t>
      </w:r>
    </w:p>
    <w:p w14:paraId="4820FA33"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11   |          Pizza Hut          |     345.6     |  4.0   |         13        |   Ashok Nagar   |</w:t>
      </w:r>
    </w:p>
    <w:p w14:paraId="342B4521"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12   |       The Bowl Company      |     206.5     |  4.0   |         9         |    Vadapalani   |</w:t>
      </w:r>
    </w:p>
    <w:p w14:paraId="7B07CB37"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13   |        Cafe De Paris        |     394.4     |  3.8   |         11        |     Alwarpet    |</w:t>
      </w:r>
    </w:p>
    <w:p w14:paraId="750C0113"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14   |         Krispy Kreme        |     156.5     |  3.7   |         9         | Thousand Lights |</w:t>
      </w:r>
    </w:p>
    <w:p w14:paraId="68923F18"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15   |        Writer's Cafe        |     205.0     |  3.9   |         11        |      Egmore     |</w:t>
      </w:r>
    </w:p>
    <w:p w14:paraId="4D8B6C09"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16   |        Roll Baby Roll       |     131.2     |  4.3   |         11        |   Nungambakkam  |</w:t>
      </w:r>
    </w:p>
    <w:p w14:paraId="78BC79D2"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17   |      The Sandwich Shop      |     165.0     |  4.0   |         11        |   Kodambakkam   |</w:t>
      </w:r>
    </w:p>
    <w:p w14:paraId="719A6459"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18   |            Sigree           |     387.5     |  3.5   |         11        |    Anna Nagar   |</w:t>
      </w:r>
    </w:p>
    <w:p w14:paraId="4B089C4C"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19   |          Chai Kings         |     214.9     |  3.8   |         11        |      Egmore     |</w:t>
      </w:r>
    </w:p>
    <w:p w14:paraId="2460F417"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20   |          Cake Works         |     538.5     |  3.6   |         11        |   Choolaimedu   |</w:t>
      </w:r>
    </w:p>
    <w:p w14:paraId="3680E016" w14:textId="77777777" w:rsidR="008707BD"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9217BA5" w14:textId="77777777" w:rsidR="008707BD" w:rsidRDefault="008707BD" w:rsidP="008707BD">
      <w:pPr>
        <w:ind w:right="145"/>
        <w:rPr>
          <w:rFonts w:ascii="Courier New" w:hAnsi="Courier New" w:cs="Courier New"/>
          <w:bCs/>
          <w:sz w:val="16"/>
          <w:szCs w:val="16"/>
        </w:rPr>
      </w:pPr>
    </w:p>
    <w:p w14:paraId="64911FA3" w14:textId="77777777" w:rsidR="008707BD" w:rsidRPr="004F676D" w:rsidRDefault="00000000" w:rsidP="008707BD">
      <w:pPr>
        <w:ind w:right="145"/>
        <w:rPr>
          <w:rFonts w:ascii="Courier New" w:hAnsi="Courier New" w:cs="Courier New"/>
          <w:b/>
          <w:bCs/>
          <w:sz w:val="24"/>
          <w:szCs w:val="24"/>
          <w:rPrChange w:id="149" w:author="Ashwin" w:date="2022-12-11T19:12:00Z">
            <w:rPr>
              <w:rFonts w:ascii="Courier New" w:hAnsi="Courier New" w:cs="Courier New"/>
              <w:b/>
              <w:bCs/>
              <w:sz w:val="24"/>
              <w:szCs w:val="24"/>
              <w:u w:val="single"/>
            </w:rPr>
          </w:rPrChange>
        </w:rPr>
      </w:pPr>
      <w:r w:rsidRPr="004F676D">
        <w:rPr>
          <w:rFonts w:ascii="Courier New" w:hAnsi="Courier New" w:cs="Courier New"/>
          <w:b/>
          <w:bCs/>
          <w:sz w:val="24"/>
          <w:szCs w:val="24"/>
          <w:rPrChange w:id="150" w:author="Ashwin" w:date="2022-12-11T19:12:00Z">
            <w:rPr>
              <w:rFonts w:ascii="Courier New" w:hAnsi="Courier New" w:cs="Courier New"/>
              <w:b/>
              <w:bCs/>
              <w:sz w:val="24"/>
              <w:szCs w:val="24"/>
              <w:u w:val="single"/>
            </w:rPr>
          </w:rPrChange>
        </w:rPr>
        <w:t>Sorting the Restaurants</w:t>
      </w:r>
    </w:p>
    <w:p w14:paraId="2E77A0FC"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3E67A52F"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2938DA69"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51FBBE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    |    Geetham Veg Restaurant   |      95.5     |  4.1   |         6         |     T Nagar     |</w:t>
      </w:r>
    </w:p>
    <w:p w14:paraId="2D79150B"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2    |       Saravana Bhavan       |      76.5     |  4.0   |         9         |     KK Nagar    |</w:t>
      </w:r>
    </w:p>
    <w:p w14:paraId="19290557"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3    |           A2B Veg           |     100.6     |  4.2   |         9         |   Ashok Nagar   |</w:t>
      </w:r>
    </w:p>
    <w:p w14:paraId="55BE92E0"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4    |         Shree Mithai        |      78.3     |  4.4   |         9         |   Ashok Nagar   |</w:t>
      </w:r>
    </w:p>
    <w:p w14:paraId="0B158507"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5    | Manoj Bhavan Veg Restaurant |     157.3     |  3.4   |         9         |   Ashok Nagar   |</w:t>
      </w:r>
    </w:p>
    <w:p w14:paraId="539D155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6    |         Burger King         |     248.5     |  4.1   |         10        |   Ashok Nagar   |</w:t>
      </w:r>
    </w:p>
    <w:p w14:paraId="4C4976F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7    |             KFC             |     333.9     |  4.0   |         4         |   Ashok Nagar   |</w:t>
      </w:r>
    </w:p>
    <w:p w14:paraId="39669875"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8    |            Subway           |     225.6     |  4.0   |         10        |  Valasaravakkam |</w:t>
      </w:r>
    </w:p>
    <w:p w14:paraId="2FF3A476"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  </w:t>
      </w:r>
      <w:ins w:id="151" w:author="Ashwin" w:date="2022-12-11T19:25:00Z">
        <w:r w:rsidR="006B5B03">
          <w:rPr>
            <w:rFonts w:ascii="Courier New" w:hAnsi="Courier New" w:cs="Courier New"/>
            <w:bCs/>
            <w:sz w:val="14"/>
            <w:szCs w:val="14"/>
          </w:rPr>
          <w:t xml:space="preserve">4.1 </w:t>
        </w:r>
      </w:ins>
      <w:del w:id="152" w:author="Ashwin" w:date="2022-12-11T19:25:00Z">
        <w:r w:rsidRPr="000A2D4A">
          <w:rPr>
            <w:rFonts w:ascii="Courier New" w:hAnsi="Courier New" w:cs="Courier New"/>
            <w:bCs/>
            <w:sz w:val="14"/>
            <w:szCs w:val="14"/>
          </w:rPr>
          <w:delText>10.3</w:delText>
        </w:r>
      </w:del>
      <w:r w:rsidRPr="000A2D4A">
        <w:rPr>
          <w:rFonts w:ascii="Courier New" w:hAnsi="Courier New" w:cs="Courier New"/>
          <w:bCs/>
          <w:sz w:val="14"/>
          <w:szCs w:val="14"/>
        </w:rPr>
        <w:t xml:space="preserve">  |         </w:t>
      </w:r>
      <w:ins w:id="153" w:author="Ashwin" w:date="2022-12-11T19:25:00Z">
        <w:r w:rsidR="008C6783">
          <w:rPr>
            <w:rFonts w:ascii="Courier New" w:hAnsi="Courier New" w:cs="Courier New"/>
            <w:bCs/>
            <w:sz w:val="14"/>
            <w:szCs w:val="14"/>
          </w:rPr>
          <w:t>10</w:t>
        </w:r>
      </w:ins>
      <w:del w:id="154" w:author="Ashwin" w:date="2022-12-11T19:25:00Z">
        <w:r w:rsidRPr="000A2D4A">
          <w:rPr>
            <w:rFonts w:ascii="Courier New" w:hAnsi="Courier New" w:cs="Courier New"/>
            <w:bCs/>
            <w:sz w:val="14"/>
            <w:szCs w:val="14"/>
          </w:rPr>
          <w:delText xml:space="preserve">6 </w:delText>
        </w:r>
      </w:del>
      <w:r w:rsidRPr="000A2D4A">
        <w:rPr>
          <w:rFonts w:ascii="Courier New" w:hAnsi="Courier New" w:cs="Courier New"/>
          <w:bCs/>
          <w:sz w:val="14"/>
          <w:szCs w:val="14"/>
        </w:rPr>
        <w:t xml:space="preserve">        |    K.K Nagar    |</w:t>
      </w:r>
    </w:p>
    <w:p w14:paraId="30F9022F"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10   |       Oven Story Pizza      |     378.5     |  4.1   |         11        |    Vadapalani   |</w:t>
      </w:r>
    </w:p>
    <w:p w14:paraId="5BD58B35"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11   |          Pizza Hut          |     345.6     |  4.0   |         13        |   Ashok Nagar   |</w:t>
      </w:r>
    </w:p>
    <w:p w14:paraId="2A4A4AB2"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12   |       The Bowl Company      |     206.5     |  4.0   |         9         |    Vadapalani   |</w:t>
      </w:r>
    </w:p>
    <w:p w14:paraId="7F204B5A"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13   |        Cafe De Paris        |     394.4     |  3.8   |         11        |     Alwarpet    |</w:t>
      </w:r>
    </w:p>
    <w:p w14:paraId="14F7C0D9"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14   |         Krispy Kreme        |     156.5     |  3.7   |         9         | Thousand Lights |</w:t>
      </w:r>
    </w:p>
    <w:p w14:paraId="7FADEFC3"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15   |        Writer's Cafe        |     205.0     |  3.9   |         11        |      Egmore     |</w:t>
      </w:r>
    </w:p>
    <w:p w14:paraId="4ED40F1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16   |        Roll Baby Roll       |     131.2     |  4.3   |         11        |   Nungambakkam  |</w:t>
      </w:r>
    </w:p>
    <w:p w14:paraId="3854AE5E"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17   |      The Sandwich Shop      |     165.0     |  4.0   |         11        |   Kodambakkam   |</w:t>
      </w:r>
    </w:p>
    <w:p w14:paraId="23B21608"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18   |            Sigree           |     387.5     |  3.5   |         11        |    Anna Nagar   |</w:t>
      </w:r>
    </w:p>
    <w:p w14:paraId="0203E822"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19   |          Chai Kings         |     214.9     |  3.8   |         11        |      Egmore     |</w:t>
      </w:r>
    </w:p>
    <w:p w14:paraId="6AED0ECE"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20   |          Cake Works         |     538.5     |  3.6   |         11        |   Choolaimedu   |</w:t>
      </w:r>
    </w:p>
    <w:p w14:paraId="235DE65B"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645B02A7" w14:textId="77777777" w:rsidR="008707BD" w:rsidRPr="008707BD" w:rsidRDefault="00000000" w:rsidP="000A2D4A">
      <w:pPr>
        <w:ind w:right="145"/>
        <w:rPr>
          <w:rFonts w:ascii="Courier New" w:hAnsi="Courier New" w:cs="Courier New"/>
          <w:sz w:val="24"/>
          <w:szCs w:val="24"/>
        </w:rPr>
      </w:pPr>
      <w:r w:rsidRPr="008707BD">
        <w:rPr>
          <w:rFonts w:ascii="Courier New" w:hAnsi="Courier New" w:cs="Courier New"/>
          <w:sz w:val="24"/>
          <w:szCs w:val="24"/>
        </w:rPr>
        <w:t>Would you like to sort this table(Y/N):Y</w:t>
      </w:r>
    </w:p>
    <w:p w14:paraId="1281B975" w14:textId="77777777" w:rsidR="00CE1519" w:rsidRDefault="00CE1519" w:rsidP="00CE1519">
      <w:pPr>
        <w:ind w:right="145"/>
        <w:rPr>
          <w:rFonts w:ascii="Courier New" w:hAnsi="Courier New" w:cs="Courier New"/>
          <w:b/>
          <w:bCs/>
          <w:sz w:val="24"/>
          <w:szCs w:val="24"/>
        </w:rPr>
      </w:pPr>
    </w:p>
    <w:p w14:paraId="15B4697D" w14:textId="77777777" w:rsidR="008707BD" w:rsidRPr="004F676D" w:rsidRDefault="00000000">
      <w:pPr>
        <w:ind w:right="145"/>
        <w:rPr>
          <w:rFonts w:ascii="Courier New" w:hAnsi="Courier New" w:cs="Courier New"/>
          <w:b/>
          <w:bCs/>
          <w:sz w:val="24"/>
          <w:szCs w:val="24"/>
          <w:rPrChange w:id="155" w:author="Ashwin" w:date="2022-12-11T19:13:00Z">
            <w:rPr>
              <w:rFonts w:ascii="Courier New" w:hAnsi="Courier New" w:cs="Courier New"/>
              <w:b/>
              <w:bCs/>
              <w:sz w:val="24"/>
              <w:szCs w:val="24"/>
              <w:u w:val="single"/>
            </w:rPr>
          </w:rPrChange>
        </w:rPr>
        <w:pPrChange w:id="156" w:author="Ashwin" w:date="2022-12-11T19:13:00Z">
          <w:pPr>
            <w:ind w:right="145" w:firstLine="720"/>
          </w:pPr>
        </w:pPrChange>
      </w:pPr>
      <w:del w:id="157" w:author="Ashwin" w:date="2022-12-11T19:13:00Z">
        <w:r w:rsidRPr="004F676D">
          <w:rPr>
            <w:rFonts w:ascii="Courier New" w:hAnsi="Courier New" w:cs="Courier New"/>
            <w:b/>
            <w:bCs/>
            <w:sz w:val="24"/>
            <w:szCs w:val="24"/>
          </w:rPr>
          <w:delText>-</w:delText>
        </w:r>
      </w:del>
      <w:r w:rsidRPr="004F676D">
        <w:rPr>
          <w:rFonts w:ascii="Courier New" w:hAnsi="Courier New" w:cs="Courier New"/>
          <w:b/>
          <w:bCs/>
          <w:sz w:val="24"/>
          <w:szCs w:val="24"/>
          <w:rPrChange w:id="158" w:author="Ashwin" w:date="2022-12-11T19:13:00Z">
            <w:rPr>
              <w:rFonts w:ascii="Courier New" w:hAnsi="Courier New" w:cs="Courier New"/>
              <w:b/>
              <w:bCs/>
              <w:sz w:val="24"/>
              <w:szCs w:val="24"/>
              <w:u w:val="single"/>
            </w:rPr>
          </w:rPrChange>
        </w:rPr>
        <w:t>Sorting By Name:</w:t>
      </w:r>
    </w:p>
    <w:p w14:paraId="453FABCA" w14:textId="77777777" w:rsidR="008707BD" w:rsidRPr="008707BD" w:rsidRDefault="00000000" w:rsidP="008707BD">
      <w:pPr>
        <w:ind w:right="145"/>
        <w:rPr>
          <w:rFonts w:ascii="Courier New" w:hAnsi="Courier New" w:cs="Courier New"/>
          <w:sz w:val="24"/>
          <w:szCs w:val="24"/>
        </w:rPr>
      </w:pPr>
      <w:r w:rsidRPr="008707BD">
        <w:rPr>
          <w:rFonts w:ascii="Courier New" w:hAnsi="Courier New" w:cs="Courier New"/>
          <w:sz w:val="24"/>
          <w:szCs w:val="24"/>
        </w:rPr>
        <w:t>Sort by</w:t>
      </w:r>
      <w:r w:rsidR="00904082">
        <w:rPr>
          <w:rFonts w:ascii="Courier New" w:hAnsi="Courier New" w:cs="Courier New"/>
          <w:sz w:val="24"/>
          <w:szCs w:val="24"/>
        </w:rPr>
        <w:t>:</w:t>
      </w:r>
    </w:p>
    <w:p w14:paraId="36AE33E2" w14:textId="77777777" w:rsidR="008707BD" w:rsidRPr="008707BD" w:rsidRDefault="00000000" w:rsidP="008707BD">
      <w:pPr>
        <w:ind w:right="145"/>
        <w:rPr>
          <w:rFonts w:ascii="Courier New" w:hAnsi="Courier New" w:cs="Courier New"/>
          <w:sz w:val="24"/>
          <w:szCs w:val="24"/>
        </w:rPr>
      </w:pPr>
      <w:r w:rsidRPr="008707BD">
        <w:rPr>
          <w:rFonts w:ascii="Courier New" w:hAnsi="Courier New" w:cs="Courier New"/>
          <w:sz w:val="24"/>
          <w:szCs w:val="24"/>
        </w:rPr>
        <w:t>1. Restaurant Name</w:t>
      </w:r>
    </w:p>
    <w:p w14:paraId="5409343A" w14:textId="77777777" w:rsidR="008707BD" w:rsidRPr="008707BD" w:rsidRDefault="00000000" w:rsidP="008707BD">
      <w:pPr>
        <w:ind w:right="145"/>
        <w:rPr>
          <w:rFonts w:ascii="Courier New" w:hAnsi="Courier New" w:cs="Courier New"/>
          <w:sz w:val="24"/>
          <w:szCs w:val="24"/>
        </w:rPr>
      </w:pPr>
      <w:r w:rsidRPr="008707BD">
        <w:rPr>
          <w:rFonts w:ascii="Courier New" w:hAnsi="Courier New" w:cs="Courier New"/>
          <w:sz w:val="24"/>
          <w:szCs w:val="24"/>
        </w:rPr>
        <w:t>2. Average Price</w:t>
      </w:r>
    </w:p>
    <w:p w14:paraId="002567B8" w14:textId="77777777" w:rsidR="008707BD" w:rsidRPr="008707BD" w:rsidRDefault="00000000" w:rsidP="008707BD">
      <w:pPr>
        <w:ind w:right="145"/>
        <w:rPr>
          <w:rFonts w:ascii="Courier New" w:hAnsi="Courier New" w:cs="Courier New"/>
          <w:sz w:val="24"/>
          <w:szCs w:val="24"/>
        </w:rPr>
      </w:pPr>
      <w:r w:rsidRPr="008707BD">
        <w:rPr>
          <w:rFonts w:ascii="Courier New" w:hAnsi="Courier New" w:cs="Courier New"/>
          <w:sz w:val="24"/>
          <w:szCs w:val="24"/>
        </w:rPr>
        <w:t>3.Rating</w:t>
      </w:r>
    </w:p>
    <w:p w14:paraId="3608BEBC" w14:textId="77777777" w:rsidR="008707BD" w:rsidRDefault="00000000" w:rsidP="008707BD">
      <w:pPr>
        <w:ind w:right="145"/>
        <w:rPr>
          <w:rFonts w:ascii="Courier New" w:hAnsi="Courier New" w:cs="Courier New"/>
          <w:sz w:val="24"/>
          <w:szCs w:val="24"/>
        </w:rPr>
      </w:pPr>
      <w:r w:rsidRPr="008707BD">
        <w:rPr>
          <w:rFonts w:ascii="Courier New" w:hAnsi="Courier New" w:cs="Courier New"/>
          <w:sz w:val="24"/>
          <w:szCs w:val="24"/>
        </w:rPr>
        <w:t>4.Location</w:t>
      </w:r>
    </w:p>
    <w:p w14:paraId="0889F151" w14:textId="77777777" w:rsidR="00904082" w:rsidRPr="008707BD" w:rsidRDefault="00000000" w:rsidP="008707BD">
      <w:pPr>
        <w:ind w:right="145"/>
        <w:rPr>
          <w:rFonts w:ascii="Courier New" w:hAnsi="Courier New" w:cs="Courier New"/>
          <w:sz w:val="24"/>
          <w:szCs w:val="24"/>
        </w:rPr>
      </w:pPr>
      <w:r>
        <w:rPr>
          <w:rFonts w:ascii="Courier New" w:hAnsi="Courier New" w:cs="Courier New"/>
          <w:sz w:val="24"/>
          <w:szCs w:val="24"/>
        </w:rPr>
        <w:t>How Would you like to sort the table(Enter Number): 1</w:t>
      </w:r>
    </w:p>
    <w:p w14:paraId="2EFB6913" w14:textId="77777777" w:rsidR="000A2D4A" w:rsidRDefault="000A2D4A" w:rsidP="000A2D4A">
      <w:pPr>
        <w:ind w:right="145"/>
        <w:rPr>
          <w:rFonts w:ascii="Courier New" w:hAnsi="Courier New" w:cs="Courier New"/>
          <w:sz w:val="14"/>
          <w:szCs w:val="14"/>
        </w:rPr>
      </w:pPr>
    </w:p>
    <w:p w14:paraId="7DFABDAA" w14:textId="77777777" w:rsidR="000A2D4A" w:rsidRDefault="000A2D4A" w:rsidP="000A2D4A">
      <w:pPr>
        <w:ind w:right="145"/>
        <w:rPr>
          <w:rFonts w:ascii="Courier New" w:hAnsi="Courier New" w:cs="Courier New"/>
          <w:sz w:val="14"/>
          <w:szCs w:val="14"/>
        </w:rPr>
      </w:pPr>
    </w:p>
    <w:p w14:paraId="174B12B4" w14:textId="77777777" w:rsidR="000A2D4A" w:rsidRDefault="000A2D4A" w:rsidP="000A2D4A">
      <w:pPr>
        <w:ind w:right="145"/>
        <w:rPr>
          <w:rFonts w:ascii="Courier New" w:hAnsi="Courier New" w:cs="Courier New"/>
          <w:sz w:val="14"/>
          <w:szCs w:val="14"/>
        </w:rPr>
      </w:pPr>
    </w:p>
    <w:p w14:paraId="36194541" w14:textId="77777777" w:rsidR="000A2D4A" w:rsidRDefault="000A2D4A" w:rsidP="000A2D4A">
      <w:pPr>
        <w:ind w:right="145"/>
        <w:rPr>
          <w:rFonts w:ascii="Courier New" w:hAnsi="Courier New" w:cs="Courier New"/>
          <w:sz w:val="14"/>
          <w:szCs w:val="14"/>
        </w:rPr>
      </w:pPr>
    </w:p>
    <w:p w14:paraId="02829B7E" w14:textId="77777777" w:rsidR="000A2D4A" w:rsidRDefault="000A2D4A" w:rsidP="000A2D4A">
      <w:pPr>
        <w:ind w:right="145"/>
        <w:rPr>
          <w:rFonts w:ascii="Courier New" w:hAnsi="Courier New" w:cs="Courier New"/>
          <w:sz w:val="14"/>
          <w:szCs w:val="14"/>
        </w:rPr>
      </w:pPr>
    </w:p>
    <w:p w14:paraId="6793F22F" w14:textId="77777777" w:rsidR="000A2D4A" w:rsidRDefault="000A2D4A" w:rsidP="000A2D4A">
      <w:pPr>
        <w:ind w:right="145"/>
        <w:rPr>
          <w:rFonts w:ascii="Courier New" w:hAnsi="Courier New" w:cs="Courier New"/>
          <w:sz w:val="14"/>
          <w:szCs w:val="14"/>
        </w:rPr>
      </w:pPr>
    </w:p>
    <w:p w14:paraId="31BEE4DF" w14:textId="77777777" w:rsidR="000A2D4A" w:rsidRDefault="000A2D4A" w:rsidP="000A2D4A">
      <w:pPr>
        <w:ind w:right="145"/>
        <w:rPr>
          <w:rFonts w:ascii="Courier New" w:hAnsi="Courier New" w:cs="Courier New"/>
          <w:sz w:val="14"/>
          <w:szCs w:val="14"/>
        </w:rPr>
      </w:pPr>
    </w:p>
    <w:p w14:paraId="035F09CB" w14:textId="77777777" w:rsidR="000A2D4A" w:rsidRDefault="000A2D4A" w:rsidP="000A2D4A">
      <w:pPr>
        <w:ind w:right="145"/>
        <w:rPr>
          <w:rFonts w:ascii="Courier New" w:hAnsi="Courier New" w:cs="Courier New"/>
          <w:sz w:val="14"/>
          <w:szCs w:val="14"/>
        </w:rPr>
      </w:pPr>
    </w:p>
    <w:p w14:paraId="70076EDC" w14:textId="77777777" w:rsidR="000A2D4A" w:rsidRDefault="000A2D4A" w:rsidP="000A2D4A">
      <w:pPr>
        <w:ind w:right="145"/>
        <w:rPr>
          <w:rFonts w:ascii="Courier New" w:hAnsi="Courier New" w:cs="Courier New"/>
          <w:sz w:val="14"/>
          <w:szCs w:val="14"/>
        </w:rPr>
      </w:pPr>
    </w:p>
    <w:p w14:paraId="6834DE03" w14:textId="77777777" w:rsidR="000A2D4A" w:rsidRDefault="000A2D4A" w:rsidP="000A2D4A">
      <w:pPr>
        <w:ind w:right="145"/>
        <w:rPr>
          <w:rFonts w:ascii="Courier New" w:hAnsi="Courier New" w:cs="Courier New"/>
          <w:sz w:val="14"/>
          <w:szCs w:val="14"/>
        </w:rPr>
      </w:pPr>
    </w:p>
    <w:p w14:paraId="4F360F1A" w14:textId="77777777" w:rsidR="000A2D4A" w:rsidRDefault="000A2D4A" w:rsidP="000A2D4A">
      <w:pPr>
        <w:ind w:right="145"/>
        <w:rPr>
          <w:rFonts w:ascii="Courier New" w:hAnsi="Courier New" w:cs="Courier New"/>
          <w:sz w:val="14"/>
          <w:szCs w:val="14"/>
        </w:rPr>
      </w:pPr>
    </w:p>
    <w:p w14:paraId="67EE3581" w14:textId="77777777" w:rsidR="000A2D4A" w:rsidRDefault="000A2D4A" w:rsidP="000A2D4A">
      <w:pPr>
        <w:ind w:right="145"/>
        <w:rPr>
          <w:rFonts w:ascii="Courier New" w:hAnsi="Courier New" w:cs="Courier New"/>
          <w:sz w:val="14"/>
          <w:szCs w:val="14"/>
        </w:rPr>
      </w:pPr>
    </w:p>
    <w:p w14:paraId="388786A2" w14:textId="77777777" w:rsidR="000A2D4A" w:rsidRDefault="000A2D4A" w:rsidP="000A2D4A">
      <w:pPr>
        <w:ind w:right="145"/>
        <w:rPr>
          <w:rFonts w:ascii="Courier New" w:hAnsi="Courier New" w:cs="Courier New"/>
          <w:sz w:val="14"/>
          <w:szCs w:val="14"/>
        </w:rPr>
      </w:pPr>
    </w:p>
    <w:p w14:paraId="4244B67D" w14:textId="77777777" w:rsidR="000A2D4A" w:rsidRDefault="000A2D4A" w:rsidP="000A2D4A">
      <w:pPr>
        <w:ind w:right="145"/>
        <w:rPr>
          <w:rFonts w:ascii="Courier New" w:hAnsi="Courier New" w:cs="Courier New"/>
          <w:sz w:val="14"/>
          <w:szCs w:val="14"/>
        </w:rPr>
      </w:pPr>
    </w:p>
    <w:p w14:paraId="6119B7BE" w14:textId="77777777" w:rsidR="00CE1519" w:rsidRDefault="00CE1519" w:rsidP="000A2D4A">
      <w:pPr>
        <w:ind w:right="145"/>
        <w:rPr>
          <w:rFonts w:ascii="Courier New" w:hAnsi="Courier New" w:cs="Courier New"/>
          <w:sz w:val="14"/>
          <w:szCs w:val="14"/>
        </w:rPr>
      </w:pPr>
    </w:p>
    <w:p w14:paraId="32AAE82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lastRenderedPageBreak/>
        <w:t>+--------+-----------------------------+---------------+--------+-------------------+-----------------+</w:t>
      </w:r>
    </w:p>
    <w:p w14:paraId="61995B90"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35A880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w:t>
      </w:r>
    </w:p>
    <w:p w14:paraId="5320E016"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3    |           A2B Veg           |     100.6     |  4.2   |         9         |   Ashok Nagar   |</w:t>
      </w:r>
    </w:p>
    <w:p w14:paraId="2F4195A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6    |         Burger King         |     248.5     |  4.1   |         10        |   Ashok Nagar   |</w:t>
      </w:r>
    </w:p>
    <w:p w14:paraId="021692C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13   |        Cafe De Paris        |     394.4     |  3.8   |         11        |     Alwarpet    |</w:t>
      </w:r>
    </w:p>
    <w:p w14:paraId="3709290B"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20   |          Cake Works         |     538.5     |  3.6   |         11        |   Choolaimedu   |</w:t>
      </w:r>
    </w:p>
    <w:p w14:paraId="75785B8B"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19   |          Chai Kings         |     214.9     |  3.8   |         11        |      Egmore     |</w:t>
      </w:r>
    </w:p>
    <w:p w14:paraId="255CDE75"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  </w:t>
      </w:r>
      <w:ins w:id="159" w:author="Ashwin" w:date="2022-12-11T19:24:00Z">
        <w:r w:rsidR="006B5B03">
          <w:rPr>
            <w:rFonts w:ascii="Courier New" w:hAnsi="Courier New" w:cs="Courier New"/>
            <w:sz w:val="14"/>
            <w:szCs w:val="14"/>
          </w:rPr>
          <w:t>4.</w:t>
        </w:r>
      </w:ins>
      <w:ins w:id="160" w:author="Ashwin" w:date="2022-12-11T19:25:00Z">
        <w:r w:rsidR="006B5B03">
          <w:rPr>
            <w:rFonts w:ascii="Courier New" w:hAnsi="Courier New" w:cs="Courier New"/>
            <w:sz w:val="14"/>
            <w:szCs w:val="14"/>
          </w:rPr>
          <w:t xml:space="preserve">1 </w:t>
        </w:r>
      </w:ins>
      <w:del w:id="161" w:author="Ashwin" w:date="2022-12-11T19:24:00Z">
        <w:r w:rsidRPr="000A2D4A">
          <w:rPr>
            <w:rFonts w:ascii="Courier New" w:hAnsi="Courier New" w:cs="Courier New"/>
            <w:sz w:val="14"/>
            <w:szCs w:val="14"/>
          </w:rPr>
          <w:delText>10.3</w:delText>
        </w:r>
      </w:del>
      <w:r w:rsidRPr="000A2D4A">
        <w:rPr>
          <w:rFonts w:ascii="Courier New" w:hAnsi="Courier New" w:cs="Courier New"/>
          <w:sz w:val="14"/>
          <w:szCs w:val="14"/>
        </w:rPr>
        <w:t xml:space="preserve">  |         </w:t>
      </w:r>
      <w:del w:id="162" w:author="Ashwin" w:date="2022-12-11T19:26:00Z">
        <w:r w:rsidRPr="000A2D4A">
          <w:rPr>
            <w:rFonts w:ascii="Courier New" w:hAnsi="Courier New" w:cs="Courier New"/>
            <w:sz w:val="14"/>
            <w:szCs w:val="14"/>
          </w:rPr>
          <w:delText xml:space="preserve">6         </w:delText>
        </w:r>
      </w:del>
      <w:ins w:id="163" w:author="Ashwin" w:date="2022-12-11T19:26:00Z">
        <w:r w:rsidR="008C6783">
          <w:rPr>
            <w:rFonts w:ascii="Courier New" w:hAnsi="Courier New" w:cs="Courier New"/>
            <w:sz w:val="14"/>
            <w:szCs w:val="14"/>
          </w:rPr>
          <w:t>10</w:t>
        </w:r>
        <w:r w:rsidR="008C6783" w:rsidRPr="000A2D4A">
          <w:rPr>
            <w:rFonts w:ascii="Courier New" w:hAnsi="Courier New" w:cs="Courier New"/>
            <w:sz w:val="14"/>
            <w:szCs w:val="14"/>
          </w:rPr>
          <w:t xml:space="preserve">        </w:t>
        </w:r>
      </w:ins>
      <w:r w:rsidRPr="000A2D4A">
        <w:rPr>
          <w:rFonts w:ascii="Courier New" w:hAnsi="Courier New" w:cs="Courier New"/>
          <w:sz w:val="14"/>
          <w:szCs w:val="14"/>
        </w:rPr>
        <w:t>|    K.K Nagar    |</w:t>
      </w:r>
    </w:p>
    <w:p w14:paraId="76CEE4D3"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    |    Geetham Veg Restaurant   |      95.5     |  4.1   |         6         |     T Nagar     |</w:t>
      </w:r>
    </w:p>
    <w:p w14:paraId="7A2D66F0"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7    |             KFC             |     333.9     |  4.0   |         4         |   Ashok Nagar   |</w:t>
      </w:r>
    </w:p>
    <w:p w14:paraId="3AD301CB"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14   |         Krispy Kreme        |     156.5     |  3.7   |         9         | Thousand Lights |</w:t>
      </w:r>
    </w:p>
    <w:p w14:paraId="4BF8A54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5    | Manoj Bhavan Veg Restaurant |     157.3     |  3.4   |         9         |   Ashok Nagar   |</w:t>
      </w:r>
    </w:p>
    <w:p w14:paraId="1CE9A183"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10   |       Oven Story Pizza      |     378.5     |  4.1   |         11        |    Vadapalani   |</w:t>
      </w:r>
    </w:p>
    <w:p w14:paraId="49E5D6B6"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11   |          Pizza Hut          |     345.6     |  4.0   |         13        |   Ashok Nagar   |</w:t>
      </w:r>
    </w:p>
    <w:p w14:paraId="116ADFD5"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16   |        Roll Baby Roll       |     131.2     |  4.3   |         11        |   Nungambakkam  |</w:t>
      </w:r>
    </w:p>
    <w:p w14:paraId="4C19AE71"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2    |       Saravana Bhavan       |      76.5     |  4.0   |         9         |     KK Nagar    |</w:t>
      </w:r>
    </w:p>
    <w:p w14:paraId="10460A82"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4    |         Shree Mithai        |      78.3     |  4.4   |         9         |   Ashok Nagar   |</w:t>
      </w:r>
    </w:p>
    <w:p w14:paraId="6A0DCE7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18   |            Sigree           |     387.5     |  3.5   |         11        |    Anna Nagar   |</w:t>
      </w:r>
    </w:p>
    <w:p w14:paraId="2EB61EF2"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8    |            Subway           |     225.6     |  4.0   |         10        |  Valasaravakkam |</w:t>
      </w:r>
    </w:p>
    <w:p w14:paraId="1BCDE57C"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12   |       The Bowl Company      |     206.5     |  4.0   |         9         |    Vadapalani   |</w:t>
      </w:r>
    </w:p>
    <w:p w14:paraId="44E9890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17   |      The Sandwich Shop      |     165.0     |  4.0   |         11        |   Kodambakkam   |</w:t>
      </w:r>
    </w:p>
    <w:p w14:paraId="4E3AE095"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15   |        Writer's Cafe        |     205.0     |  3.9   |         11        |      Egmore     |</w:t>
      </w:r>
    </w:p>
    <w:p w14:paraId="43C6847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w:t>
      </w:r>
    </w:p>
    <w:p w14:paraId="31D42531" w14:textId="77777777" w:rsidR="008707BD" w:rsidRPr="008707BD" w:rsidRDefault="008707BD" w:rsidP="008707BD">
      <w:pPr>
        <w:ind w:right="145"/>
        <w:rPr>
          <w:rFonts w:ascii="Courier New" w:hAnsi="Courier New" w:cs="Courier New"/>
          <w:bCs/>
          <w:sz w:val="24"/>
          <w:szCs w:val="24"/>
        </w:rPr>
      </w:pPr>
    </w:p>
    <w:p w14:paraId="32A3947B" w14:textId="77777777" w:rsidR="008707BD" w:rsidRPr="004F676D" w:rsidRDefault="00000000" w:rsidP="008707BD">
      <w:pPr>
        <w:ind w:right="145"/>
        <w:rPr>
          <w:rFonts w:ascii="Courier New" w:hAnsi="Courier New" w:cs="Courier New"/>
          <w:b/>
          <w:sz w:val="24"/>
          <w:szCs w:val="24"/>
          <w:rPrChange w:id="164" w:author="Ashwin" w:date="2022-12-11T19:13:00Z">
            <w:rPr>
              <w:rFonts w:ascii="Courier New" w:hAnsi="Courier New" w:cs="Courier New"/>
              <w:b/>
              <w:sz w:val="24"/>
              <w:szCs w:val="24"/>
              <w:u w:val="single"/>
            </w:rPr>
          </w:rPrChange>
        </w:rPr>
      </w:pPr>
      <w:del w:id="165" w:author="Ashwin" w:date="2022-12-11T19:13:00Z">
        <w:r w:rsidRPr="004F676D">
          <w:rPr>
            <w:rFonts w:ascii="Courier New" w:hAnsi="Courier New" w:cs="Courier New"/>
            <w:sz w:val="24"/>
            <w:szCs w:val="24"/>
          </w:rPr>
          <w:tab/>
        </w:r>
        <w:r w:rsidRPr="004F676D">
          <w:rPr>
            <w:rFonts w:ascii="Courier New" w:hAnsi="Courier New" w:cs="Courier New"/>
            <w:b/>
            <w:sz w:val="24"/>
            <w:szCs w:val="24"/>
            <w:rPrChange w:id="166" w:author="Ashwin" w:date="2022-12-11T19:13:00Z">
              <w:rPr>
                <w:rFonts w:ascii="Courier New" w:hAnsi="Courier New" w:cs="Courier New"/>
                <w:b/>
                <w:sz w:val="24"/>
                <w:szCs w:val="24"/>
                <w:u w:val="single"/>
              </w:rPr>
            </w:rPrChange>
          </w:rPr>
          <w:delText>-</w:delText>
        </w:r>
      </w:del>
      <w:r w:rsidRPr="004F676D">
        <w:rPr>
          <w:rFonts w:ascii="Courier New" w:hAnsi="Courier New" w:cs="Courier New"/>
          <w:b/>
          <w:sz w:val="24"/>
          <w:szCs w:val="24"/>
          <w:rPrChange w:id="167" w:author="Ashwin" w:date="2022-12-11T19:13:00Z">
            <w:rPr>
              <w:rFonts w:ascii="Courier New" w:hAnsi="Courier New" w:cs="Courier New"/>
              <w:b/>
              <w:sz w:val="24"/>
              <w:szCs w:val="24"/>
              <w:u w:val="single"/>
            </w:rPr>
          </w:rPrChange>
        </w:rPr>
        <w:t>Sorting by Average Price:</w:t>
      </w:r>
    </w:p>
    <w:p w14:paraId="4883F7B1"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Sort by</w:t>
      </w:r>
      <w:r>
        <w:rPr>
          <w:rFonts w:ascii="Courier New" w:hAnsi="Courier New" w:cs="Courier New"/>
          <w:sz w:val="24"/>
          <w:szCs w:val="24"/>
        </w:rPr>
        <w:t>:</w:t>
      </w:r>
    </w:p>
    <w:p w14:paraId="09C2264F"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1. Restaurant Name</w:t>
      </w:r>
    </w:p>
    <w:p w14:paraId="7844527A"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2. Average Price</w:t>
      </w:r>
    </w:p>
    <w:p w14:paraId="701D11D8"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3.Rating</w:t>
      </w:r>
    </w:p>
    <w:p w14:paraId="264291AB" w14:textId="77777777" w:rsidR="00904082" w:rsidRDefault="00000000" w:rsidP="00904082">
      <w:pPr>
        <w:ind w:right="145"/>
        <w:rPr>
          <w:rFonts w:ascii="Courier New" w:hAnsi="Courier New" w:cs="Courier New"/>
          <w:sz w:val="24"/>
          <w:szCs w:val="24"/>
        </w:rPr>
      </w:pPr>
      <w:r w:rsidRPr="008707BD">
        <w:rPr>
          <w:rFonts w:ascii="Courier New" w:hAnsi="Courier New" w:cs="Courier New"/>
          <w:sz w:val="24"/>
          <w:szCs w:val="24"/>
        </w:rPr>
        <w:t>4.Location</w:t>
      </w:r>
    </w:p>
    <w:p w14:paraId="62DB0CE2" w14:textId="77777777" w:rsidR="00904082" w:rsidRPr="008707BD" w:rsidRDefault="00000000" w:rsidP="00904082">
      <w:pPr>
        <w:ind w:right="145"/>
        <w:rPr>
          <w:rFonts w:ascii="Courier New" w:hAnsi="Courier New" w:cs="Courier New"/>
          <w:sz w:val="24"/>
          <w:szCs w:val="24"/>
        </w:rPr>
      </w:pPr>
      <w:r>
        <w:rPr>
          <w:rFonts w:ascii="Courier New" w:hAnsi="Courier New" w:cs="Courier New"/>
          <w:sz w:val="24"/>
          <w:szCs w:val="24"/>
        </w:rPr>
        <w:t>How Would you like to sort the table(Enter Number): 2</w:t>
      </w:r>
    </w:p>
    <w:p w14:paraId="088A2A0C" w14:textId="77777777" w:rsidR="000A2D4A" w:rsidRPr="000A2D4A" w:rsidRDefault="00000000" w:rsidP="00904082">
      <w:pPr>
        <w:ind w:right="145"/>
        <w:rPr>
          <w:rFonts w:ascii="Courier New" w:hAnsi="Courier New" w:cs="Courier New"/>
          <w:sz w:val="14"/>
          <w:szCs w:val="14"/>
        </w:rPr>
      </w:pPr>
      <w:r w:rsidRPr="000A2D4A">
        <w:rPr>
          <w:rFonts w:ascii="Courier New" w:hAnsi="Courier New" w:cs="Courier New"/>
          <w:sz w:val="14"/>
          <w:szCs w:val="14"/>
        </w:rPr>
        <w:t>+--------+-----------------------------+---------------+--------+-------------------+-----------------+</w:t>
      </w:r>
    </w:p>
    <w:p w14:paraId="377BD013"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23EA27D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w:t>
      </w:r>
    </w:p>
    <w:p w14:paraId="6907531F"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2    |       Saravana Bhavan       |      76.5     |  4.0   |         9         |     KK Nagar    |</w:t>
      </w:r>
    </w:p>
    <w:p w14:paraId="590CBB4E"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4    |         Shree Mithai        |      78.3     |  4.4   |         9         |   Ashok Nagar   |</w:t>
      </w:r>
    </w:p>
    <w:p w14:paraId="587A808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    |    Geetham Veg Restaurant   |      95.5     |  4.1   |         6         |     T Nagar     |</w:t>
      </w:r>
    </w:p>
    <w:p w14:paraId="6EA1385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3    |           A2B Veg           |     100.6     |  4.2   |         9         |   Ashok Nagar   |</w:t>
      </w:r>
    </w:p>
    <w:p w14:paraId="39FB737E"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16   |        Roll Baby Roll       |     131.2     |  4.3   |         11        |   Nungambakkam  |</w:t>
      </w:r>
    </w:p>
    <w:p w14:paraId="7E8A756C"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14   |         Krispy Kreme        |     156.5     |  3.7   |         9         | Thousand Lights |</w:t>
      </w:r>
    </w:p>
    <w:p w14:paraId="20C7A97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5    | Manoj Bhavan Veg Restaurant |     157.3     |  3.4   |         9         |   Ashok Nagar   |</w:t>
      </w:r>
    </w:p>
    <w:p w14:paraId="26BD368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17   |      The Sandwich Shop      |     165.0     |  4.0   |         11        |   Kodambakkam   |</w:t>
      </w:r>
    </w:p>
    <w:p w14:paraId="43E20CB9"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15   |        Writer's Cafe        |     205.0     |  3.9   |         11        |      Egmore     |</w:t>
      </w:r>
    </w:p>
    <w:p w14:paraId="520EDEB6"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12   |       The Bowl Company      |     206.5     |  4.0   |         9         |    Vadapalani   |</w:t>
      </w:r>
    </w:p>
    <w:p w14:paraId="1F82CD3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19   |          Chai Kings         |     214.9     |  3.8   |         11        |      Egmore     |</w:t>
      </w:r>
    </w:p>
    <w:p w14:paraId="7807ED21"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8    |            Subway           |     225.6     |  4.0   |         10        |  Valasaravakkam |</w:t>
      </w:r>
    </w:p>
    <w:p w14:paraId="6320FAA1"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6    |         Burger King         |     248.5     |  4.1   |         10        |   Ashok Nagar   |</w:t>
      </w:r>
    </w:p>
    <w:p w14:paraId="033BE535"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7    |             KFC             |     333.9     |  4.0   |         4         |   Ashok Nagar   |</w:t>
      </w:r>
    </w:p>
    <w:p w14:paraId="2BD4D941"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11   |          Pizza Hut          |     345.6     |  4.0   |         13        |   Ashok Nagar   |</w:t>
      </w:r>
    </w:p>
    <w:p w14:paraId="1F9F528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10   |       Oven Story Pizza      |     378.5     |  4.1   |         11        |    Vadapalani   |</w:t>
      </w:r>
    </w:p>
    <w:p w14:paraId="3E2DF390"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18   |            Sigree           |     387.5     |  3.5   |         11        |    Anna Nagar   |</w:t>
      </w:r>
    </w:p>
    <w:p w14:paraId="03E5B215"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13   |        Cafe De Paris        |     394.4     |  3.8   |         11        |     Alwarpet    |</w:t>
      </w:r>
    </w:p>
    <w:p w14:paraId="1DED9025"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20   |          Cake Works         |     538.5     |  3.6   |         11        |   Choolaimedu   |</w:t>
      </w:r>
    </w:p>
    <w:p w14:paraId="3DBF9DF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  </w:t>
      </w:r>
      <w:ins w:id="168" w:author="Ashwin" w:date="2022-12-11T19:24:00Z">
        <w:r w:rsidR="006B5B03">
          <w:rPr>
            <w:rFonts w:ascii="Courier New" w:hAnsi="Courier New" w:cs="Courier New"/>
            <w:sz w:val="14"/>
            <w:szCs w:val="14"/>
          </w:rPr>
          <w:t xml:space="preserve">4.1 </w:t>
        </w:r>
      </w:ins>
      <w:del w:id="169" w:author="Ashwin" w:date="2022-12-11T19:24:00Z">
        <w:r w:rsidRPr="000A2D4A">
          <w:rPr>
            <w:rFonts w:ascii="Courier New" w:hAnsi="Courier New" w:cs="Courier New"/>
            <w:sz w:val="14"/>
            <w:szCs w:val="14"/>
          </w:rPr>
          <w:delText>10.3</w:delText>
        </w:r>
      </w:del>
      <w:r w:rsidRPr="000A2D4A">
        <w:rPr>
          <w:rFonts w:ascii="Courier New" w:hAnsi="Courier New" w:cs="Courier New"/>
          <w:sz w:val="14"/>
          <w:szCs w:val="14"/>
        </w:rPr>
        <w:t xml:space="preserve">  |         </w:t>
      </w:r>
      <w:ins w:id="170" w:author="Ashwin" w:date="2022-12-11T19:26:00Z">
        <w:r w:rsidR="008C6783">
          <w:rPr>
            <w:rFonts w:ascii="Courier New" w:hAnsi="Courier New" w:cs="Courier New"/>
            <w:sz w:val="14"/>
            <w:szCs w:val="14"/>
          </w:rPr>
          <w:t>10</w:t>
        </w:r>
      </w:ins>
      <w:del w:id="171" w:author="Ashwin" w:date="2022-12-11T19:26:00Z">
        <w:r w:rsidRPr="000A2D4A">
          <w:rPr>
            <w:rFonts w:ascii="Courier New" w:hAnsi="Courier New" w:cs="Courier New"/>
            <w:sz w:val="14"/>
            <w:szCs w:val="14"/>
          </w:rPr>
          <w:delText xml:space="preserve">6 </w:delText>
        </w:r>
      </w:del>
      <w:r w:rsidRPr="000A2D4A">
        <w:rPr>
          <w:rFonts w:ascii="Courier New" w:hAnsi="Courier New" w:cs="Courier New"/>
          <w:sz w:val="14"/>
          <w:szCs w:val="14"/>
        </w:rPr>
        <w:t xml:space="preserve">        |    K.K Nagar    |</w:t>
      </w:r>
    </w:p>
    <w:p w14:paraId="7B1C650C" w14:textId="77777777" w:rsidR="008707BD"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w:t>
      </w:r>
    </w:p>
    <w:p w14:paraId="0B5D666A" w14:textId="77777777" w:rsidR="00CE1519" w:rsidRDefault="00CE1519" w:rsidP="008707BD">
      <w:pPr>
        <w:ind w:right="145"/>
        <w:rPr>
          <w:rFonts w:ascii="Courier New" w:hAnsi="Courier New" w:cs="Courier New"/>
          <w:sz w:val="16"/>
          <w:szCs w:val="16"/>
        </w:rPr>
      </w:pPr>
    </w:p>
    <w:p w14:paraId="192E9719" w14:textId="77777777" w:rsidR="00744700" w:rsidRPr="004F676D" w:rsidRDefault="00000000" w:rsidP="008707BD">
      <w:pPr>
        <w:ind w:right="145"/>
        <w:rPr>
          <w:rFonts w:ascii="Courier New" w:hAnsi="Courier New" w:cs="Courier New"/>
          <w:b/>
          <w:sz w:val="24"/>
          <w:szCs w:val="24"/>
          <w:rPrChange w:id="172" w:author="Ashwin" w:date="2022-12-11T19:13:00Z">
            <w:rPr>
              <w:rFonts w:ascii="Courier New" w:hAnsi="Courier New" w:cs="Courier New"/>
              <w:b/>
              <w:sz w:val="24"/>
              <w:szCs w:val="24"/>
              <w:u w:val="single"/>
            </w:rPr>
          </w:rPrChange>
        </w:rPr>
      </w:pPr>
      <w:del w:id="173" w:author="Ashwin" w:date="2022-12-11T19:13:00Z">
        <w:r w:rsidRPr="004F676D">
          <w:rPr>
            <w:rFonts w:ascii="Courier New" w:hAnsi="Courier New" w:cs="Courier New"/>
            <w:sz w:val="16"/>
            <w:szCs w:val="16"/>
          </w:rPr>
          <w:tab/>
        </w:r>
        <w:r w:rsidRPr="004F676D">
          <w:rPr>
            <w:rFonts w:ascii="Courier New" w:hAnsi="Courier New" w:cs="Courier New"/>
            <w:b/>
            <w:sz w:val="24"/>
            <w:szCs w:val="24"/>
            <w:rPrChange w:id="174" w:author="Ashwin" w:date="2022-12-11T19:13:00Z">
              <w:rPr>
                <w:rFonts w:ascii="Courier New" w:hAnsi="Courier New" w:cs="Courier New"/>
                <w:b/>
                <w:sz w:val="24"/>
                <w:szCs w:val="24"/>
                <w:u w:val="single"/>
              </w:rPr>
            </w:rPrChange>
          </w:rPr>
          <w:delText>-</w:delText>
        </w:r>
      </w:del>
      <w:r w:rsidRPr="004F676D">
        <w:rPr>
          <w:rFonts w:ascii="Courier New" w:hAnsi="Courier New" w:cs="Courier New"/>
          <w:b/>
          <w:sz w:val="24"/>
          <w:szCs w:val="24"/>
          <w:rPrChange w:id="175" w:author="Ashwin" w:date="2022-12-11T19:13:00Z">
            <w:rPr>
              <w:rFonts w:ascii="Courier New" w:hAnsi="Courier New" w:cs="Courier New"/>
              <w:b/>
              <w:sz w:val="24"/>
              <w:szCs w:val="24"/>
              <w:u w:val="single"/>
            </w:rPr>
          </w:rPrChange>
        </w:rPr>
        <w:t>Sorting By Rating:</w:t>
      </w:r>
    </w:p>
    <w:p w14:paraId="2B676277"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Sort by</w:t>
      </w:r>
      <w:r>
        <w:rPr>
          <w:rFonts w:ascii="Courier New" w:hAnsi="Courier New" w:cs="Courier New"/>
          <w:sz w:val="24"/>
          <w:szCs w:val="24"/>
        </w:rPr>
        <w:t>:</w:t>
      </w:r>
    </w:p>
    <w:p w14:paraId="3839348A"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1. Restaurant Name</w:t>
      </w:r>
    </w:p>
    <w:p w14:paraId="05A16CA6"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2. Average Price</w:t>
      </w:r>
    </w:p>
    <w:p w14:paraId="1CD1DFF8"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3.Rating</w:t>
      </w:r>
    </w:p>
    <w:p w14:paraId="3A89E165" w14:textId="77777777" w:rsidR="00904082" w:rsidRDefault="00000000" w:rsidP="00904082">
      <w:pPr>
        <w:ind w:right="145"/>
        <w:rPr>
          <w:rFonts w:ascii="Courier New" w:hAnsi="Courier New" w:cs="Courier New"/>
          <w:sz w:val="24"/>
          <w:szCs w:val="24"/>
        </w:rPr>
      </w:pPr>
      <w:r w:rsidRPr="008707BD">
        <w:rPr>
          <w:rFonts w:ascii="Courier New" w:hAnsi="Courier New" w:cs="Courier New"/>
          <w:sz w:val="24"/>
          <w:szCs w:val="24"/>
        </w:rPr>
        <w:t>4.Location</w:t>
      </w:r>
    </w:p>
    <w:p w14:paraId="5698B14A" w14:textId="77777777" w:rsidR="00904082" w:rsidRPr="008707BD" w:rsidRDefault="00000000" w:rsidP="00904082">
      <w:pPr>
        <w:ind w:right="145"/>
        <w:rPr>
          <w:rFonts w:ascii="Courier New" w:hAnsi="Courier New" w:cs="Courier New"/>
          <w:sz w:val="24"/>
          <w:szCs w:val="24"/>
        </w:rPr>
      </w:pPr>
      <w:r>
        <w:rPr>
          <w:rFonts w:ascii="Courier New" w:hAnsi="Courier New" w:cs="Courier New"/>
          <w:sz w:val="24"/>
          <w:szCs w:val="24"/>
        </w:rPr>
        <w:t>How Would you like to sort the table(Enter Number): 3</w:t>
      </w:r>
    </w:p>
    <w:p w14:paraId="3AD6364E" w14:textId="77777777" w:rsidR="00744700" w:rsidRPr="00744700" w:rsidRDefault="00744700" w:rsidP="00904082">
      <w:pPr>
        <w:ind w:right="145"/>
        <w:rPr>
          <w:rFonts w:ascii="Courier New" w:hAnsi="Courier New" w:cs="Courier New"/>
          <w:bCs/>
          <w:sz w:val="24"/>
          <w:szCs w:val="24"/>
        </w:rPr>
      </w:pPr>
    </w:p>
    <w:p w14:paraId="46EE20AF" w14:textId="77777777" w:rsidR="000A2D4A" w:rsidRDefault="000A2D4A" w:rsidP="000A2D4A">
      <w:pPr>
        <w:ind w:right="145"/>
        <w:rPr>
          <w:rFonts w:ascii="Courier New" w:hAnsi="Courier New" w:cs="Courier New"/>
          <w:bCs/>
          <w:sz w:val="14"/>
          <w:szCs w:val="14"/>
        </w:rPr>
      </w:pPr>
    </w:p>
    <w:p w14:paraId="3868A4F4" w14:textId="77777777" w:rsidR="00CE1519" w:rsidRDefault="00CE1519" w:rsidP="000A2D4A">
      <w:pPr>
        <w:ind w:right="145"/>
        <w:rPr>
          <w:rFonts w:ascii="Courier New" w:hAnsi="Courier New" w:cs="Courier New"/>
          <w:bCs/>
          <w:sz w:val="14"/>
          <w:szCs w:val="14"/>
        </w:rPr>
      </w:pPr>
    </w:p>
    <w:p w14:paraId="218CF424" w14:textId="77777777" w:rsidR="00CE1519" w:rsidRDefault="00CE1519" w:rsidP="000A2D4A">
      <w:pPr>
        <w:ind w:right="145"/>
        <w:rPr>
          <w:rFonts w:ascii="Courier New" w:hAnsi="Courier New" w:cs="Courier New"/>
          <w:bCs/>
          <w:sz w:val="14"/>
          <w:szCs w:val="14"/>
        </w:rPr>
      </w:pPr>
    </w:p>
    <w:p w14:paraId="377ED834" w14:textId="77777777" w:rsidR="00CE1519" w:rsidRDefault="00CE1519" w:rsidP="000A2D4A">
      <w:pPr>
        <w:ind w:right="145"/>
        <w:rPr>
          <w:rFonts w:ascii="Courier New" w:hAnsi="Courier New" w:cs="Courier New"/>
          <w:bCs/>
          <w:sz w:val="14"/>
          <w:szCs w:val="14"/>
        </w:rPr>
      </w:pPr>
    </w:p>
    <w:p w14:paraId="1839158A" w14:textId="77777777" w:rsidR="00CE1519" w:rsidRDefault="00CE1519" w:rsidP="000A2D4A">
      <w:pPr>
        <w:ind w:right="145"/>
        <w:rPr>
          <w:rFonts w:ascii="Courier New" w:hAnsi="Courier New" w:cs="Courier New"/>
          <w:bCs/>
          <w:sz w:val="14"/>
          <w:szCs w:val="14"/>
        </w:rPr>
      </w:pPr>
    </w:p>
    <w:p w14:paraId="60FC1005"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lastRenderedPageBreak/>
        <w:t>+--------+-----------------------------+---------------+--------+-------------------+-----------------+</w:t>
      </w:r>
    </w:p>
    <w:p w14:paraId="40FF7532"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233FCFCA"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62133CF1" w14:textId="77777777" w:rsidR="000A2D4A" w:rsidRPr="000A2D4A" w:rsidRDefault="00000000" w:rsidP="000A2D4A">
      <w:pPr>
        <w:ind w:right="145"/>
        <w:rPr>
          <w:del w:id="176" w:author="Ashwin" w:date="2022-12-11T19:26:00Z"/>
          <w:rFonts w:ascii="Courier New" w:hAnsi="Courier New" w:cs="Courier New"/>
          <w:bCs/>
          <w:sz w:val="14"/>
          <w:szCs w:val="14"/>
        </w:rPr>
      </w:pPr>
      <w:del w:id="177" w:author="Ashwin" w:date="2022-12-11T19:26:00Z">
        <w:r w:rsidRPr="000A2D4A">
          <w:rPr>
            <w:rFonts w:ascii="Courier New" w:hAnsi="Courier New" w:cs="Courier New"/>
            <w:bCs/>
            <w:sz w:val="14"/>
            <w:szCs w:val="14"/>
          </w:rPr>
          <w:delText>|   9    |        Domino's Pizza       |     599.0     |  10.3  |         6         |    K.K Nagar    |</w:delText>
        </w:r>
      </w:del>
    </w:p>
    <w:p w14:paraId="1715CB1C"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4    |         Shree Mithai        |      78.3     |  4.4   |         9         |   Ashok Nagar   |</w:t>
      </w:r>
    </w:p>
    <w:p w14:paraId="3A1DB7AE"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16   |        Roll Baby Roll       |     131.2     |  4.3   |         11        |   Nungambakkam  |</w:t>
      </w:r>
    </w:p>
    <w:p w14:paraId="211C6521"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3    |           A2B Veg           |     100.6     |  4.2   |         9         |   Ashok Nagar   |</w:t>
      </w:r>
    </w:p>
    <w:p w14:paraId="59607170" w14:textId="77777777" w:rsidR="000A2D4A" w:rsidRDefault="00000000" w:rsidP="000A2D4A">
      <w:pPr>
        <w:ind w:right="145"/>
        <w:rPr>
          <w:ins w:id="178" w:author="Ashwin" w:date="2022-12-11T19:26:00Z"/>
          <w:rFonts w:ascii="Courier New" w:hAnsi="Courier New" w:cs="Courier New"/>
          <w:bCs/>
          <w:sz w:val="14"/>
          <w:szCs w:val="14"/>
        </w:rPr>
      </w:pPr>
      <w:r w:rsidRPr="000A2D4A">
        <w:rPr>
          <w:rFonts w:ascii="Courier New" w:hAnsi="Courier New" w:cs="Courier New"/>
          <w:bCs/>
          <w:sz w:val="14"/>
          <w:szCs w:val="14"/>
        </w:rPr>
        <w:t>|   10   |       Oven Story Pizza      |     378.5     |  4.1   |         11        |    Vadapalani   |</w:t>
      </w:r>
    </w:p>
    <w:p w14:paraId="63ECB658" w14:textId="77777777" w:rsidR="008C6783" w:rsidRPr="000A2D4A" w:rsidRDefault="00000000" w:rsidP="000A2D4A">
      <w:pPr>
        <w:ind w:right="145"/>
        <w:rPr>
          <w:rFonts w:ascii="Courier New" w:hAnsi="Courier New" w:cs="Courier New"/>
          <w:bCs/>
          <w:sz w:val="14"/>
          <w:szCs w:val="14"/>
        </w:rPr>
      </w:pPr>
      <w:ins w:id="179" w:author="Ashwin" w:date="2022-12-11T19:26:00Z">
        <w:r w:rsidRPr="000A2D4A">
          <w:rPr>
            <w:rFonts w:ascii="Courier New" w:hAnsi="Courier New" w:cs="Courier New"/>
            <w:bCs/>
            <w:sz w:val="14"/>
            <w:szCs w:val="14"/>
          </w:rPr>
          <w:t xml:space="preserve">|   9    |        Domino's Pizza       |     599.0     |  </w:t>
        </w:r>
        <w:r>
          <w:rPr>
            <w:rFonts w:ascii="Courier New" w:hAnsi="Courier New" w:cs="Courier New"/>
            <w:bCs/>
            <w:sz w:val="14"/>
            <w:szCs w:val="14"/>
          </w:rPr>
          <w:t xml:space="preserve">4.1 </w:t>
        </w:r>
        <w:r w:rsidRPr="000A2D4A">
          <w:rPr>
            <w:rFonts w:ascii="Courier New" w:hAnsi="Courier New" w:cs="Courier New"/>
            <w:bCs/>
            <w:sz w:val="14"/>
            <w:szCs w:val="14"/>
          </w:rPr>
          <w:t xml:space="preserve">  |         </w:t>
        </w:r>
        <w:r>
          <w:rPr>
            <w:rFonts w:ascii="Courier New" w:hAnsi="Courier New" w:cs="Courier New"/>
            <w:bCs/>
            <w:sz w:val="14"/>
            <w:szCs w:val="14"/>
          </w:rPr>
          <w:t>10</w:t>
        </w:r>
        <w:r w:rsidRPr="000A2D4A">
          <w:rPr>
            <w:rFonts w:ascii="Courier New" w:hAnsi="Courier New" w:cs="Courier New"/>
            <w:bCs/>
            <w:sz w:val="14"/>
            <w:szCs w:val="14"/>
          </w:rPr>
          <w:t xml:space="preserve">        |    K.K Nagar    |</w:t>
        </w:r>
      </w:ins>
    </w:p>
    <w:p w14:paraId="0B1C33F3"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6    |         Burger King         |     248.5     |  4.1   |         10        |   Ashok Nagar   |</w:t>
      </w:r>
    </w:p>
    <w:p w14:paraId="5401ACEB"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    |    Geetham Veg Restaurant   |      95.5     |  4.1   |         6         |     T Nagar     |</w:t>
      </w:r>
    </w:p>
    <w:p w14:paraId="5F53A3B0"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17   |      The Sandwich Shop      |     165.0     |  4.0   |         11        |   Kodambakkam   |</w:t>
      </w:r>
    </w:p>
    <w:p w14:paraId="26BB7B7E"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12   |       The Bowl Company      |     206.5     |  4.0   |         9         |    Vadapalani   |</w:t>
      </w:r>
    </w:p>
    <w:p w14:paraId="017D617A"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11   |          Pizza Hut          |     345.6     |  4.0   |         13        |   Ashok Nagar   |</w:t>
      </w:r>
    </w:p>
    <w:p w14:paraId="42112A7C"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8    |            Subway           |     225.6     |  4.0   |         10        |  Valasaravakkam |</w:t>
      </w:r>
    </w:p>
    <w:p w14:paraId="2797B47C"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7    |             KFC             |     333.9     |  4.0   |         4         |   Ashok Nagar   |</w:t>
      </w:r>
    </w:p>
    <w:p w14:paraId="01F3CB66"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2    |       Saravana Bhavan       |      76.5     |  4.0   |         9         |     KK Nagar    |</w:t>
      </w:r>
    </w:p>
    <w:p w14:paraId="00CEAD13"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15   |        Writer's Cafe        |     205.0     |  3.9   |         11        |      Egmore     |</w:t>
      </w:r>
    </w:p>
    <w:p w14:paraId="13D25B0B"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19   |          Chai Kings         |     214.9     |  3.8   |         11        |      Egmore     |</w:t>
      </w:r>
    </w:p>
    <w:p w14:paraId="07FB74C2"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13   |        Cafe De Paris        |     394.4     |  3.8   |         11        |     Alwarpet    |</w:t>
      </w:r>
    </w:p>
    <w:p w14:paraId="54BAECEE"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14   |         Krispy Kreme        |     156.5     |  3.7   |         9         | Thousand Lights |</w:t>
      </w:r>
    </w:p>
    <w:p w14:paraId="22204A2D"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20   |          Cake Works         |     538.5     |  3.6   |         11        |   Choolaimedu   |</w:t>
      </w:r>
    </w:p>
    <w:p w14:paraId="4BCA52A0"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18   |            Sigree           |     387.5     |  3.5   |         11        |    Anna Nagar   |</w:t>
      </w:r>
    </w:p>
    <w:p w14:paraId="2BD09965" w14:textId="77777777" w:rsidR="000A2D4A"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   5    | Manoj Bhavan Veg Restaurant |     157.3     |  3.4   |         9         |   Ashok Nagar   |</w:t>
      </w:r>
    </w:p>
    <w:p w14:paraId="7C99864A" w14:textId="77777777" w:rsidR="00744700" w:rsidRPr="000A2D4A" w:rsidRDefault="00000000"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28C1B37B" w14:textId="77777777" w:rsidR="00CE1519" w:rsidRDefault="00CE1519" w:rsidP="00744700">
      <w:pPr>
        <w:ind w:right="145"/>
        <w:rPr>
          <w:rFonts w:ascii="Courier New" w:hAnsi="Courier New" w:cs="Courier New"/>
          <w:bCs/>
          <w:sz w:val="16"/>
          <w:szCs w:val="16"/>
        </w:rPr>
      </w:pPr>
    </w:p>
    <w:p w14:paraId="2A0F2D0F" w14:textId="77777777" w:rsidR="00744700" w:rsidRPr="004F676D" w:rsidRDefault="00000000" w:rsidP="00744700">
      <w:pPr>
        <w:ind w:right="145"/>
        <w:rPr>
          <w:rFonts w:ascii="Courier New" w:hAnsi="Courier New" w:cs="Courier New"/>
          <w:b/>
          <w:bCs/>
          <w:sz w:val="24"/>
          <w:szCs w:val="24"/>
          <w:rPrChange w:id="180" w:author="Ashwin" w:date="2022-12-11T19:13:00Z">
            <w:rPr>
              <w:rFonts w:ascii="Courier New" w:hAnsi="Courier New" w:cs="Courier New"/>
              <w:b/>
              <w:bCs/>
              <w:sz w:val="24"/>
              <w:szCs w:val="24"/>
              <w:u w:val="single"/>
            </w:rPr>
          </w:rPrChange>
        </w:rPr>
      </w:pPr>
      <w:del w:id="181" w:author="Ashwin" w:date="2022-12-11T19:13:00Z">
        <w:r w:rsidRPr="004F676D">
          <w:rPr>
            <w:rFonts w:ascii="Courier New" w:hAnsi="Courier New" w:cs="Courier New"/>
            <w:bCs/>
            <w:sz w:val="16"/>
            <w:szCs w:val="16"/>
          </w:rPr>
          <w:tab/>
        </w:r>
        <w:r w:rsidRPr="004F676D">
          <w:rPr>
            <w:rFonts w:ascii="Courier New" w:hAnsi="Courier New" w:cs="Courier New"/>
            <w:b/>
            <w:bCs/>
            <w:sz w:val="24"/>
            <w:szCs w:val="24"/>
            <w:rPrChange w:id="182" w:author="Ashwin" w:date="2022-12-11T19:13:00Z">
              <w:rPr>
                <w:rFonts w:ascii="Courier New" w:hAnsi="Courier New" w:cs="Courier New"/>
                <w:b/>
                <w:bCs/>
                <w:sz w:val="24"/>
                <w:szCs w:val="24"/>
                <w:u w:val="single"/>
              </w:rPr>
            </w:rPrChange>
          </w:rPr>
          <w:delText>-</w:delText>
        </w:r>
      </w:del>
      <w:r w:rsidRPr="004F676D">
        <w:rPr>
          <w:rFonts w:ascii="Courier New" w:hAnsi="Courier New" w:cs="Courier New"/>
          <w:b/>
          <w:bCs/>
          <w:sz w:val="24"/>
          <w:szCs w:val="24"/>
          <w:rPrChange w:id="183" w:author="Ashwin" w:date="2022-12-11T19:13:00Z">
            <w:rPr>
              <w:rFonts w:ascii="Courier New" w:hAnsi="Courier New" w:cs="Courier New"/>
              <w:b/>
              <w:bCs/>
              <w:sz w:val="24"/>
              <w:szCs w:val="24"/>
              <w:u w:val="single"/>
            </w:rPr>
          </w:rPrChange>
        </w:rPr>
        <w:t>Sorting By Location:</w:t>
      </w:r>
    </w:p>
    <w:p w14:paraId="234054D8"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Sort by</w:t>
      </w:r>
      <w:r>
        <w:rPr>
          <w:rFonts w:ascii="Courier New" w:hAnsi="Courier New" w:cs="Courier New"/>
          <w:sz w:val="24"/>
          <w:szCs w:val="24"/>
        </w:rPr>
        <w:t>:</w:t>
      </w:r>
    </w:p>
    <w:p w14:paraId="7603A560"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1. Restaurant Name</w:t>
      </w:r>
    </w:p>
    <w:p w14:paraId="04EC5BF3"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2. Average Price</w:t>
      </w:r>
    </w:p>
    <w:p w14:paraId="7A90275B" w14:textId="77777777" w:rsidR="00904082" w:rsidRPr="008707BD" w:rsidRDefault="00000000" w:rsidP="00904082">
      <w:pPr>
        <w:ind w:right="145"/>
        <w:rPr>
          <w:rFonts w:ascii="Courier New" w:hAnsi="Courier New" w:cs="Courier New"/>
          <w:sz w:val="24"/>
          <w:szCs w:val="24"/>
        </w:rPr>
      </w:pPr>
      <w:r w:rsidRPr="008707BD">
        <w:rPr>
          <w:rFonts w:ascii="Courier New" w:hAnsi="Courier New" w:cs="Courier New"/>
          <w:sz w:val="24"/>
          <w:szCs w:val="24"/>
        </w:rPr>
        <w:t>3.Rating</w:t>
      </w:r>
    </w:p>
    <w:p w14:paraId="0742C31A" w14:textId="77777777" w:rsidR="00904082" w:rsidRDefault="00000000" w:rsidP="00904082">
      <w:pPr>
        <w:ind w:right="145"/>
        <w:rPr>
          <w:rFonts w:ascii="Courier New" w:hAnsi="Courier New" w:cs="Courier New"/>
          <w:sz w:val="24"/>
          <w:szCs w:val="24"/>
        </w:rPr>
      </w:pPr>
      <w:r w:rsidRPr="008707BD">
        <w:rPr>
          <w:rFonts w:ascii="Courier New" w:hAnsi="Courier New" w:cs="Courier New"/>
          <w:sz w:val="24"/>
          <w:szCs w:val="24"/>
        </w:rPr>
        <w:t>4.Location</w:t>
      </w:r>
    </w:p>
    <w:p w14:paraId="2743656F" w14:textId="77777777" w:rsidR="00904082" w:rsidRPr="008707BD" w:rsidRDefault="00000000" w:rsidP="00904082">
      <w:pPr>
        <w:ind w:right="145"/>
        <w:rPr>
          <w:rFonts w:ascii="Courier New" w:hAnsi="Courier New" w:cs="Courier New"/>
          <w:sz w:val="24"/>
          <w:szCs w:val="24"/>
        </w:rPr>
      </w:pPr>
      <w:r>
        <w:rPr>
          <w:rFonts w:ascii="Courier New" w:hAnsi="Courier New" w:cs="Courier New"/>
          <w:sz w:val="24"/>
          <w:szCs w:val="24"/>
        </w:rPr>
        <w:t>How Would you like to sort the table(Enter Number): 4</w:t>
      </w:r>
    </w:p>
    <w:p w14:paraId="5F971483" w14:textId="77777777" w:rsidR="000A2D4A" w:rsidRPr="000A2D4A" w:rsidRDefault="00000000" w:rsidP="00904082">
      <w:pPr>
        <w:ind w:right="145"/>
        <w:rPr>
          <w:rFonts w:ascii="Courier New" w:hAnsi="Courier New" w:cs="Courier New"/>
          <w:sz w:val="14"/>
          <w:szCs w:val="14"/>
        </w:rPr>
      </w:pPr>
      <w:r w:rsidRPr="000A2D4A">
        <w:rPr>
          <w:rFonts w:ascii="Courier New" w:hAnsi="Courier New" w:cs="Courier New"/>
          <w:sz w:val="14"/>
          <w:szCs w:val="14"/>
        </w:rPr>
        <w:t>+--------+-----------------------------+---------------+--------+-------------------+-----------------+</w:t>
      </w:r>
    </w:p>
    <w:p w14:paraId="41FAC07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4BB6EED2"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w:t>
      </w:r>
    </w:p>
    <w:p w14:paraId="43F4DAB6"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13   |        Cafe De Paris        |     394.4     |  3.8   |         11        |     Alwarpet    |</w:t>
      </w:r>
    </w:p>
    <w:p w14:paraId="23774B97"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18   |            Sigree           |     387.5     |  3.5   |         11        |    Anna Nagar   |</w:t>
      </w:r>
    </w:p>
    <w:p w14:paraId="329BA0AB"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3    |           A2B Veg           |     100.6     |  4.2   |         9         |   Ashok Nagar   |</w:t>
      </w:r>
    </w:p>
    <w:p w14:paraId="176F9E89"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4    |         Shree Mithai        |      78.3     |  4.4   |         9         |   Ashok Nagar   |</w:t>
      </w:r>
    </w:p>
    <w:p w14:paraId="30219C27"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5    | Manoj Bhavan Veg Restaurant |     157.3     |  3.4   |         9         |   Ashok Nagar   |</w:t>
      </w:r>
    </w:p>
    <w:p w14:paraId="1470485B"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6    |         Burger King         |     248.5     |  4.1   |         10        |   Ashok Nagar   |</w:t>
      </w:r>
    </w:p>
    <w:p w14:paraId="329489C6"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7    |             KFC             |     333.9     |  4.0   |         4         |   Ashok Nagar   |</w:t>
      </w:r>
    </w:p>
    <w:p w14:paraId="07764C0C"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11   |          Pizza Hut          |     345.6     |  4.0   |         13        |   Ashok Nagar   |</w:t>
      </w:r>
    </w:p>
    <w:p w14:paraId="6050170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20   |          Cake Works         |     538.5     |  3.6   |         11        |   Choolaimedu   |</w:t>
      </w:r>
    </w:p>
    <w:p w14:paraId="7B90BAB0"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15   |        Writer's Cafe        |     205.0     |  3.9   |         11        |      Egmore     |</w:t>
      </w:r>
    </w:p>
    <w:p w14:paraId="7A56ECE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19   |          Chai Kings         |     214.9     |  3.8   |         11        |      Egmore     |</w:t>
      </w:r>
    </w:p>
    <w:p w14:paraId="73CAE9E0"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  </w:t>
      </w:r>
      <w:ins w:id="184" w:author="Ashwin" w:date="2022-12-11T19:27:00Z">
        <w:r w:rsidR="008C6783">
          <w:rPr>
            <w:rFonts w:ascii="Courier New" w:hAnsi="Courier New" w:cs="Courier New"/>
            <w:sz w:val="14"/>
            <w:szCs w:val="14"/>
          </w:rPr>
          <w:t>4.1</w:t>
        </w:r>
      </w:ins>
      <w:del w:id="185" w:author="Ashwin" w:date="2022-12-11T19:27:00Z">
        <w:r w:rsidRPr="000A2D4A">
          <w:rPr>
            <w:rFonts w:ascii="Courier New" w:hAnsi="Courier New" w:cs="Courier New"/>
            <w:sz w:val="14"/>
            <w:szCs w:val="14"/>
          </w:rPr>
          <w:delText>10.3</w:delText>
        </w:r>
      </w:del>
      <w:r w:rsidRPr="000A2D4A">
        <w:rPr>
          <w:rFonts w:ascii="Courier New" w:hAnsi="Courier New" w:cs="Courier New"/>
          <w:sz w:val="14"/>
          <w:szCs w:val="14"/>
        </w:rPr>
        <w:t xml:space="preserve">  </w:t>
      </w:r>
      <w:ins w:id="186" w:author="Ashwin" w:date="2022-12-11T19:27:00Z">
        <w:r w:rsidR="008C6783">
          <w:rPr>
            <w:rFonts w:ascii="Courier New" w:hAnsi="Courier New" w:cs="Courier New"/>
            <w:sz w:val="14"/>
            <w:szCs w:val="14"/>
          </w:rPr>
          <w:t xml:space="preserve"> </w:t>
        </w:r>
      </w:ins>
      <w:r w:rsidRPr="000A2D4A">
        <w:rPr>
          <w:rFonts w:ascii="Courier New" w:hAnsi="Courier New" w:cs="Courier New"/>
          <w:sz w:val="14"/>
          <w:szCs w:val="14"/>
        </w:rPr>
        <w:t xml:space="preserve">| </w:t>
      </w:r>
      <w:del w:id="187" w:author="Ashwin" w:date="2022-12-11T19:27:00Z">
        <w:r w:rsidRPr="000A2D4A">
          <w:rPr>
            <w:rFonts w:ascii="Courier New" w:hAnsi="Courier New" w:cs="Courier New"/>
            <w:sz w:val="14"/>
            <w:szCs w:val="14"/>
          </w:rPr>
          <w:delText xml:space="preserve"> </w:delText>
        </w:r>
      </w:del>
      <w:r w:rsidRPr="000A2D4A">
        <w:rPr>
          <w:rFonts w:ascii="Courier New" w:hAnsi="Courier New" w:cs="Courier New"/>
          <w:sz w:val="14"/>
          <w:szCs w:val="14"/>
        </w:rPr>
        <w:t xml:space="preserve">       </w:t>
      </w:r>
      <w:ins w:id="188" w:author="Ashwin" w:date="2022-12-11T19:27:00Z">
        <w:r w:rsidR="008C6783">
          <w:rPr>
            <w:rFonts w:ascii="Courier New" w:hAnsi="Courier New" w:cs="Courier New"/>
            <w:sz w:val="14"/>
            <w:szCs w:val="14"/>
          </w:rPr>
          <w:t xml:space="preserve"> 10</w:t>
        </w:r>
      </w:ins>
      <w:del w:id="189" w:author="Ashwin" w:date="2022-12-11T19:27:00Z">
        <w:r w:rsidRPr="000A2D4A">
          <w:rPr>
            <w:rFonts w:ascii="Courier New" w:hAnsi="Courier New" w:cs="Courier New"/>
            <w:sz w:val="14"/>
            <w:szCs w:val="14"/>
          </w:rPr>
          <w:delText>6</w:delText>
        </w:r>
      </w:del>
      <w:r w:rsidRPr="000A2D4A">
        <w:rPr>
          <w:rFonts w:ascii="Courier New" w:hAnsi="Courier New" w:cs="Courier New"/>
          <w:sz w:val="14"/>
          <w:szCs w:val="14"/>
        </w:rPr>
        <w:t xml:space="preserve"> </w:t>
      </w:r>
      <w:del w:id="190" w:author="Ashwin" w:date="2022-12-11T19:27:00Z">
        <w:r w:rsidRPr="000A2D4A">
          <w:rPr>
            <w:rFonts w:ascii="Courier New" w:hAnsi="Courier New" w:cs="Courier New"/>
            <w:sz w:val="14"/>
            <w:szCs w:val="14"/>
          </w:rPr>
          <w:delText xml:space="preserve"> </w:delText>
        </w:r>
      </w:del>
      <w:r w:rsidRPr="000A2D4A">
        <w:rPr>
          <w:rFonts w:ascii="Courier New" w:hAnsi="Courier New" w:cs="Courier New"/>
          <w:sz w:val="14"/>
          <w:szCs w:val="14"/>
        </w:rPr>
        <w:t xml:space="preserve">       |    K.K Nagar    |</w:t>
      </w:r>
    </w:p>
    <w:p w14:paraId="4A7B2ABD"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2    |       Saravana Bhavan       |      76.5     |  4.0   |         9         |     KK Nagar    |</w:t>
      </w:r>
    </w:p>
    <w:p w14:paraId="722371F1"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17   |      The Sandwich Shop      |     165.0     |  4.0   |         11        |   Kodambakkam   |</w:t>
      </w:r>
    </w:p>
    <w:p w14:paraId="54D73039"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16   |        Roll Baby Roll       |     131.2     |  4.3   |         11        |   Nungambakkam  |</w:t>
      </w:r>
    </w:p>
    <w:p w14:paraId="5E61D658"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    |    Geetham Veg Restaurant   |      95.5     |  4.1   |         6         |     T Nagar     |</w:t>
      </w:r>
    </w:p>
    <w:p w14:paraId="6A68CD6D"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14   |         Krispy Kreme        |     156.5     |  3.7   |         9         | Thousand Lights |</w:t>
      </w:r>
    </w:p>
    <w:p w14:paraId="519DB82C"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10   |       Oven Story Pizza      |     378.5     |  4.1   |         11        |    Vadapalani   |</w:t>
      </w:r>
    </w:p>
    <w:p w14:paraId="2AAF4734"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12   |       The Bowl Company      |     206.5     |  4.0   |         9         |    Vadapalani   |</w:t>
      </w:r>
    </w:p>
    <w:p w14:paraId="214B59DA" w14:textId="77777777" w:rsidR="000A2D4A"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   8    |            Subway           |     225.6     |  4.0   |         10        |  Valasaravakkam |</w:t>
      </w:r>
    </w:p>
    <w:p w14:paraId="62C2D05E" w14:textId="77777777" w:rsidR="00744700" w:rsidRPr="000A2D4A" w:rsidRDefault="00000000" w:rsidP="000A2D4A">
      <w:pPr>
        <w:ind w:right="145"/>
        <w:rPr>
          <w:rFonts w:ascii="Courier New" w:hAnsi="Courier New" w:cs="Courier New"/>
          <w:sz w:val="14"/>
          <w:szCs w:val="14"/>
        </w:rPr>
      </w:pPr>
      <w:r w:rsidRPr="000A2D4A">
        <w:rPr>
          <w:rFonts w:ascii="Courier New" w:hAnsi="Courier New" w:cs="Courier New"/>
          <w:sz w:val="14"/>
          <w:szCs w:val="14"/>
        </w:rPr>
        <w:t>+--------+-----------------------------+---------------+--------+-------------------+-----------------+</w:t>
      </w:r>
    </w:p>
    <w:p w14:paraId="66C08D9F" w14:textId="77777777" w:rsidR="00744700" w:rsidRDefault="00000000" w:rsidP="008707BD">
      <w:pPr>
        <w:ind w:right="145"/>
        <w:rPr>
          <w:rFonts w:ascii="Courier New" w:hAnsi="Courier New" w:cs="Courier New"/>
          <w:sz w:val="24"/>
          <w:szCs w:val="24"/>
        </w:rPr>
      </w:pPr>
      <w:r>
        <w:rPr>
          <w:rFonts w:ascii="Courier New" w:hAnsi="Courier New" w:cs="Courier New"/>
          <w:sz w:val="24"/>
          <w:szCs w:val="24"/>
        </w:rPr>
        <w:tab/>
      </w:r>
    </w:p>
    <w:p w14:paraId="0406070C" w14:textId="77777777" w:rsidR="008707BD" w:rsidRPr="004F676D" w:rsidRDefault="00000000" w:rsidP="008707BD">
      <w:pPr>
        <w:ind w:right="145"/>
        <w:rPr>
          <w:rFonts w:ascii="Courier New" w:hAnsi="Courier New" w:cs="Courier New"/>
          <w:sz w:val="24"/>
          <w:szCs w:val="24"/>
        </w:rPr>
      </w:pPr>
      <w:r w:rsidRPr="004F676D">
        <w:rPr>
          <w:rFonts w:ascii="Courier New" w:hAnsi="Courier New" w:cs="Courier New"/>
          <w:b/>
          <w:sz w:val="24"/>
          <w:szCs w:val="24"/>
          <w:rPrChange w:id="191" w:author="Ashwin" w:date="2022-12-11T19:13:00Z">
            <w:rPr>
              <w:rFonts w:ascii="Courier New" w:hAnsi="Courier New" w:cs="Courier New"/>
              <w:b/>
              <w:sz w:val="24"/>
              <w:szCs w:val="24"/>
              <w:u w:val="single"/>
            </w:rPr>
          </w:rPrChange>
        </w:rPr>
        <w:t>Viewing Past Orders:</w:t>
      </w:r>
    </w:p>
    <w:p w14:paraId="76491B9E"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Enter which restaurant you would like to choose:3</w:t>
      </w:r>
    </w:p>
    <w:p w14:paraId="6DB56871"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Would you like to view your past orders from this restaurant?(Y/N)y</w:t>
      </w:r>
    </w:p>
    <w:p w14:paraId="6374B48E"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Order Placed on 2022-12-10 18:40:00.183847 from Shree Mithai</w:t>
      </w:r>
    </w:p>
    <w:p w14:paraId="0F3F8F05" w14:textId="77777777" w:rsidR="00904082" w:rsidRDefault="00904082" w:rsidP="00744700">
      <w:pPr>
        <w:ind w:right="145"/>
        <w:rPr>
          <w:rFonts w:ascii="Courier New" w:hAnsi="Courier New" w:cs="Courier New"/>
          <w:sz w:val="24"/>
          <w:szCs w:val="24"/>
        </w:rPr>
      </w:pPr>
    </w:p>
    <w:p w14:paraId="145E67B8" w14:textId="77777777" w:rsidR="0099650D" w:rsidRDefault="0099650D" w:rsidP="00744700">
      <w:pPr>
        <w:ind w:right="145"/>
        <w:rPr>
          <w:rFonts w:ascii="Courier New" w:hAnsi="Courier New" w:cs="Courier New"/>
          <w:sz w:val="24"/>
          <w:szCs w:val="24"/>
        </w:rPr>
      </w:pPr>
    </w:p>
    <w:p w14:paraId="04BDBA77" w14:textId="77777777" w:rsidR="0099650D" w:rsidRDefault="0099650D" w:rsidP="00744700">
      <w:pPr>
        <w:ind w:right="145"/>
        <w:rPr>
          <w:rFonts w:ascii="Courier New" w:hAnsi="Courier New" w:cs="Courier New"/>
          <w:sz w:val="24"/>
          <w:szCs w:val="24"/>
        </w:rPr>
      </w:pPr>
    </w:p>
    <w:p w14:paraId="7DA718AE" w14:textId="77777777" w:rsidR="0099650D" w:rsidRDefault="0099650D" w:rsidP="00744700">
      <w:pPr>
        <w:ind w:right="145"/>
        <w:rPr>
          <w:rFonts w:ascii="Courier New" w:hAnsi="Courier New" w:cs="Courier New"/>
          <w:sz w:val="24"/>
          <w:szCs w:val="24"/>
        </w:rPr>
      </w:pPr>
    </w:p>
    <w:p w14:paraId="0E6AC6EC" w14:textId="77777777" w:rsidR="0099650D" w:rsidRDefault="0099650D" w:rsidP="00744700">
      <w:pPr>
        <w:ind w:right="145"/>
        <w:rPr>
          <w:rFonts w:ascii="Courier New" w:hAnsi="Courier New" w:cs="Courier New"/>
          <w:sz w:val="24"/>
          <w:szCs w:val="24"/>
        </w:rPr>
      </w:pPr>
    </w:p>
    <w:p w14:paraId="315DFB04" w14:textId="77777777" w:rsidR="0099650D" w:rsidRDefault="0099650D" w:rsidP="00744700">
      <w:pPr>
        <w:ind w:right="145"/>
        <w:rPr>
          <w:rFonts w:ascii="Courier New" w:hAnsi="Courier New" w:cs="Courier New"/>
          <w:sz w:val="24"/>
          <w:szCs w:val="24"/>
        </w:rPr>
      </w:pPr>
    </w:p>
    <w:p w14:paraId="7D739387"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lastRenderedPageBreak/>
        <w:t>+------+--------------+----------+-------+</w:t>
      </w:r>
    </w:p>
    <w:p w14:paraId="55EFA265"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S.No |     Item     | Quantity | Price |</w:t>
      </w:r>
    </w:p>
    <w:p w14:paraId="6535DC5F"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w:t>
      </w:r>
    </w:p>
    <w:p w14:paraId="5E5426FD"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1   |  Bhel Poori  |    3     |  240  |</w:t>
      </w:r>
    </w:p>
    <w:p w14:paraId="5D68A920"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2   |  Pav Bhaji   |    4     |  500  |</w:t>
      </w:r>
    </w:p>
    <w:p w14:paraId="132D1C13"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3   | Samosa Chaat |    1     |   95  |</w:t>
      </w:r>
    </w:p>
    <w:p w14:paraId="449ACA83"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w:t>
      </w:r>
    </w:p>
    <w:p w14:paraId="0157D39E"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Order Placed on 2022-12-10 18:44:25.821757 from Shree Mithai</w:t>
      </w:r>
    </w:p>
    <w:p w14:paraId="215E0794"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w:t>
      </w:r>
    </w:p>
    <w:p w14:paraId="2F556E91"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S.No |     Item     | Quantity | Price |</w:t>
      </w:r>
    </w:p>
    <w:p w14:paraId="7B7F7FAF"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w:t>
      </w:r>
    </w:p>
    <w:p w14:paraId="65525E50"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1   | Samosa Chaat |    4     |  380  |</w:t>
      </w:r>
    </w:p>
    <w:p w14:paraId="23F8FD5A"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  2   |  Bhel Poori  |    2     |  160  |</w:t>
      </w:r>
    </w:p>
    <w:p w14:paraId="221C3AD1" w14:textId="77777777" w:rsidR="00744700" w:rsidRP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w:t>
      </w:r>
    </w:p>
    <w:p w14:paraId="30092497" w14:textId="77777777" w:rsidR="00744700" w:rsidRDefault="00000000" w:rsidP="00744700">
      <w:pPr>
        <w:ind w:right="145"/>
        <w:rPr>
          <w:rFonts w:ascii="Courier New" w:hAnsi="Courier New" w:cs="Courier New"/>
          <w:sz w:val="24"/>
          <w:szCs w:val="24"/>
        </w:rPr>
      </w:pPr>
      <w:r w:rsidRPr="00744700">
        <w:rPr>
          <w:rFonts w:ascii="Courier New" w:hAnsi="Courier New" w:cs="Courier New"/>
          <w:sz w:val="24"/>
          <w:szCs w:val="24"/>
        </w:rPr>
        <w:t>Continuing in 10 seconds!</w:t>
      </w:r>
    </w:p>
    <w:p w14:paraId="69CD8554" w14:textId="77777777" w:rsidR="00744700" w:rsidRDefault="00744700" w:rsidP="008707BD">
      <w:pPr>
        <w:ind w:right="145"/>
        <w:rPr>
          <w:rFonts w:ascii="Courier New" w:hAnsi="Courier New" w:cs="Courier New"/>
          <w:sz w:val="24"/>
          <w:szCs w:val="24"/>
        </w:rPr>
      </w:pPr>
    </w:p>
    <w:p w14:paraId="0C80C481" w14:textId="77777777" w:rsidR="00900D22" w:rsidRPr="004F676D" w:rsidRDefault="00000000" w:rsidP="008707BD">
      <w:pPr>
        <w:ind w:right="145"/>
        <w:rPr>
          <w:rFonts w:ascii="Courier New" w:hAnsi="Courier New" w:cs="Courier New"/>
          <w:b/>
          <w:sz w:val="24"/>
          <w:szCs w:val="24"/>
          <w:rPrChange w:id="192" w:author="Ashwin" w:date="2022-12-11T19:14:00Z">
            <w:rPr>
              <w:rFonts w:ascii="Courier New" w:hAnsi="Courier New" w:cs="Courier New"/>
              <w:b/>
              <w:sz w:val="24"/>
              <w:szCs w:val="24"/>
              <w:u w:val="single"/>
            </w:rPr>
          </w:rPrChange>
        </w:rPr>
      </w:pPr>
      <w:r w:rsidRPr="004F676D">
        <w:rPr>
          <w:rFonts w:ascii="Courier New" w:hAnsi="Courier New" w:cs="Courier New"/>
          <w:b/>
          <w:sz w:val="24"/>
          <w:szCs w:val="24"/>
          <w:rPrChange w:id="193" w:author="Ashwin" w:date="2022-12-11T19:14:00Z">
            <w:rPr>
              <w:rFonts w:ascii="Courier New" w:hAnsi="Courier New" w:cs="Courier New"/>
              <w:b/>
              <w:sz w:val="24"/>
              <w:szCs w:val="24"/>
              <w:u w:val="single"/>
            </w:rPr>
          </w:rPrChange>
        </w:rPr>
        <w:t>Ordering from a restaurant</w:t>
      </w:r>
    </w:p>
    <w:p w14:paraId="42FF4C4D" w14:textId="77777777" w:rsidR="00900D22" w:rsidRDefault="00000000" w:rsidP="008707BD">
      <w:pPr>
        <w:ind w:right="145"/>
        <w:rPr>
          <w:rFonts w:ascii="Courier New" w:hAnsi="Courier New" w:cs="Courier New"/>
          <w:sz w:val="24"/>
          <w:szCs w:val="24"/>
        </w:rPr>
      </w:pPr>
      <w:r w:rsidRPr="00900D22">
        <w:rPr>
          <w:rFonts w:ascii="Courier New" w:hAnsi="Courier New" w:cs="Courier New"/>
          <w:sz w:val="24"/>
          <w:szCs w:val="24"/>
        </w:rPr>
        <w:t>Enter which restaurant you would like to choose:1</w:t>
      </w:r>
    </w:p>
    <w:p w14:paraId="571EEBBB"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t>
      </w:r>
    </w:p>
    <w:p w14:paraId="584642E4"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Number |  Dishes | Veg/Non Veg | Price |</w:t>
      </w:r>
    </w:p>
    <w:p w14:paraId="1A811C7E"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t>
      </w:r>
    </w:p>
    <w:p w14:paraId="662EC452"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1    |   Idli  |      50     |   50  |</w:t>
      </w:r>
    </w:p>
    <w:p w14:paraId="2B2E609F"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2    |   Dosa  |      70     |   70  |</w:t>
      </w:r>
    </w:p>
    <w:p w14:paraId="2D3D7DA4"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3    |  Coffee |      45     |   45  |</w:t>
      </w:r>
    </w:p>
    <w:p w14:paraId="2B09DA2A"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4    |   Rice  |     100     |  100  |</w:t>
      </w:r>
    </w:p>
    <w:p w14:paraId="34035214"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5    | Chapati |      80     |   80  |</w:t>
      </w:r>
    </w:p>
    <w:p w14:paraId="7E70946A"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t>
      </w:r>
    </w:p>
    <w:p w14:paraId="3FFAADD4"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1</w:t>
      </w:r>
    </w:p>
    <w:p w14:paraId="0EEB79A8"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5</w:t>
      </w:r>
    </w:p>
    <w:p w14:paraId="7AA6DB20"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6E314432"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2</w:t>
      </w:r>
    </w:p>
    <w:p w14:paraId="73122FD1"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1BC1564B"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63184E57"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3</w:t>
      </w:r>
    </w:p>
    <w:p w14:paraId="36824A4E"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3F695EFD"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n</w:t>
      </w:r>
    </w:p>
    <w:p w14:paraId="486DE2C8"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t>
      </w:r>
    </w:p>
    <w:p w14:paraId="3AA1E873"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S.No |  Item  | Quantity | Price |</w:t>
      </w:r>
    </w:p>
    <w:p w14:paraId="705F5CCA"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t>
      </w:r>
    </w:p>
    <w:p w14:paraId="1577A97F"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1   |  Idli  |    5     |  250  |</w:t>
      </w:r>
    </w:p>
    <w:p w14:paraId="2AAE2735"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2   |  Dosa  |    3     |  210  |</w:t>
      </w:r>
    </w:p>
    <w:p w14:paraId="7622ED53"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  3   | Coffee |    3     |  135  |</w:t>
      </w:r>
    </w:p>
    <w:p w14:paraId="34F77786"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t>
      </w:r>
    </w:p>
    <w:p w14:paraId="14B11896"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Total = Rs. 595</w:t>
      </w:r>
    </w:p>
    <w:p w14:paraId="69090237"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GST = 18%</w:t>
      </w:r>
    </w:p>
    <w:p w14:paraId="19A6DC03"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Grand Total = Rs. 703</w:t>
      </w:r>
    </w:p>
    <w:p w14:paraId="31532560" w14:textId="77777777" w:rsid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Thank You for making a purchase from Geetham Veg Restaurant</w:t>
      </w:r>
    </w:p>
    <w:p w14:paraId="5DCD95E3" w14:textId="77777777" w:rsidR="00900D22" w:rsidRPr="004F676D" w:rsidRDefault="00000000" w:rsidP="00900D22">
      <w:pPr>
        <w:ind w:right="145"/>
        <w:rPr>
          <w:rFonts w:ascii="Courier New" w:hAnsi="Courier New" w:cs="Courier New"/>
          <w:b/>
          <w:sz w:val="24"/>
          <w:szCs w:val="24"/>
          <w:rPrChange w:id="194" w:author="Ashwin" w:date="2022-12-11T19:14:00Z">
            <w:rPr>
              <w:rFonts w:ascii="Courier New" w:hAnsi="Courier New" w:cs="Courier New"/>
              <w:b/>
              <w:sz w:val="24"/>
              <w:szCs w:val="24"/>
              <w:u w:val="single"/>
            </w:rPr>
          </w:rPrChange>
        </w:rPr>
      </w:pPr>
      <w:r w:rsidRPr="004F676D">
        <w:rPr>
          <w:rFonts w:ascii="Courier New" w:hAnsi="Courier New" w:cs="Courier New"/>
          <w:b/>
          <w:sz w:val="24"/>
          <w:szCs w:val="24"/>
          <w:rPrChange w:id="195" w:author="Ashwin" w:date="2022-12-11T19:14:00Z">
            <w:rPr>
              <w:rFonts w:ascii="Courier New" w:hAnsi="Courier New" w:cs="Courier New"/>
              <w:b/>
              <w:sz w:val="24"/>
              <w:szCs w:val="24"/>
              <w:u w:val="single"/>
            </w:rPr>
          </w:rPrChange>
        </w:rPr>
        <w:lastRenderedPageBreak/>
        <w:t>Rating A Restaurant:</w:t>
      </w:r>
    </w:p>
    <w:p w14:paraId="32FC0047"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Would you like to add a rating for the following restaurant(Y/N)?y</w:t>
      </w:r>
    </w:p>
    <w:p w14:paraId="08A38355" w14:textId="77777777" w:rsidR="00900D22" w:rsidRP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Enter your rating for the following restaurant(_/5):3</w:t>
      </w:r>
    </w:p>
    <w:p w14:paraId="03F1F7B3" w14:textId="77777777" w:rsidR="00900D22" w:rsidRDefault="00000000" w:rsidP="00900D22">
      <w:pPr>
        <w:ind w:right="145"/>
        <w:rPr>
          <w:rFonts w:ascii="Courier New" w:hAnsi="Courier New" w:cs="Courier New"/>
          <w:sz w:val="24"/>
          <w:szCs w:val="24"/>
        </w:rPr>
      </w:pPr>
      <w:r w:rsidRPr="00900D22">
        <w:rPr>
          <w:rFonts w:ascii="Courier New" w:hAnsi="Courier New" w:cs="Courier New"/>
          <w:sz w:val="24"/>
          <w:szCs w:val="24"/>
        </w:rPr>
        <w:t>Your Feedback has been recorded</w:t>
      </w:r>
    </w:p>
    <w:p w14:paraId="74B83AC2" w14:textId="77777777" w:rsidR="0099650D" w:rsidRDefault="0099650D" w:rsidP="00900D22">
      <w:pPr>
        <w:ind w:right="145"/>
        <w:rPr>
          <w:rFonts w:ascii="Courier New" w:hAnsi="Courier New" w:cs="Courier New"/>
          <w:sz w:val="24"/>
          <w:szCs w:val="24"/>
        </w:rPr>
      </w:pPr>
    </w:p>
    <w:p w14:paraId="5AB30F2C" w14:textId="77777777" w:rsidR="0099650D" w:rsidRDefault="0099650D" w:rsidP="00900D22">
      <w:pPr>
        <w:ind w:right="145"/>
        <w:rPr>
          <w:rFonts w:ascii="Courier New" w:hAnsi="Courier New" w:cs="Courier New"/>
          <w:sz w:val="24"/>
          <w:szCs w:val="24"/>
        </w:rPr>
      </w:pPr>
    </w:p>
    <w:p w14:paraId="2259FE00" w14:textId="77777777" w:rsidR="0099650D" w:rsidRPr="00900D22" w:rsidRDefault="0099650D" w:rsidP="00900D22">
      <w:pPr>
        <w:ind w:right="145"/>
        <w:rPr>
          <w:rFonts w:ascii="Courier New" w:hAnsi="Courier New" w:cs="Courier New"/>
          <w:sz w:val="24"/>
          <w:szCs w:val="24"/>
        </w:rPr>
        <w:sectPr w:rsidR="0099650D" w:rsidRPr="00900D22"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717218DE" w14:textId="77777777" w:rsidR="00077AD0" w:rsidRPr="00F02335" w:rsidRDefault="00000000" w:rsidP="0099650D">
      <w:pPr>
        <w:spacing w:line="763" w:lineRule="exact"/>
        <w:ind w:right="145"/>
        <w:rPr>
          <w:rFonts w:ascii="Manrope" w:hAnsi="Manrope"/>
          <w:b/>
          <w:sz w:val="48"/>
        </w:rPr>
      </w:pPr>
      <w:r w:rsidRPr="00F02335">
        <w:rPr>
          <w:rFonts w:ascii="Manrope" w:hAnsi="Manrope"/>
          <w:b/>
          <w:sz w:val="48"/>
        </w:rPr>
        <w:lastRenderedPageBreak/>
        <w:t>Challenges,</w:t>
      </w:r>
      <w:r w:rsidRPr="00F02335">
        <w:rPr>
          <w:rFonts w:ascii="Manrope" w:hAnsi="Manrope"/>
          <w:b/>
          <w:spacing w:val="-6"/>
          <w:sz w:val="48"/>
        </w:rPr>
        <w:t xml:space="preserve"> </w:t>
      </w:r>
      <w:r w:rsidRPr="00F02335">
        <w:rPr>
          <w:rFonts w:ascii="Manrope" w:hAnsi="Manrope"/>
          <w:b/>
          <w:sz w:val="48"/>
        </w:rPr>
        <w:t>Limitations</w:t>
      </w:r>
      <w:r w:rsidRPr="00F02335">
        <w:rPr>
          <w:rFonts w:ascii="Manrope" w:hAnsi="Manrope"/>
          <w:b/>
          <w:spacing w:val="-5"/>
          <w:sz w:val="48"/>
        </w:rPr>
        <w:t xml:space="preserve"> </w:t>
      </w:r>
      <w:r w:rsidRPr="00F02335">
        <w:rPr>
          <w:rFonts w:ascii="Manrope" w:hAnsi="Manrope"/>
          <w:b/>
          <w:sz w:val="48"/>
        </w:rPr>
        <w:t>and</w:t>
      </w:r>
      <w:r w:rsidRPr="00F02335">
        <w:rPr>
          <w:rFonts w:ascii="Manrope" w:hAnsi="Manrope"/>
          <w:b/>
          <w:spacing w:val="-4"/>
          <w:sz w:val="48"/>
        </w:rPr>
        <w:t xml:space="preserve"> </w:t>
      </w:r>
      <w:r w:rsidRPr="00F02335">
        <w:rPr>
          <w:rFonts w:ascii="Manrope" w:hAnsi="Manrope"/>
          <w:b/>
          <w:sz w:val="48"/>
        </w:rPr>
        <w:t>the</w:t>
      </w:r>
      <w:r w:rsidRPr="00F02335">
        <w:rPr>
          <w:rFonts w:ascii="Manrope" w:hAnsi="Manrope"/>
          <w:b/>
          <w:spacing w:val="-3"/>
          <w:sz w:val="48"/>
        </w:rPr>
        <w:t xml:space="preserve"> </w:t>
      </w:r>
      <w:r w:rsidRPr="00F02335">
        <w:rPr>
          <w:rFonts w:ascii="Manrope" w:hAnsi="Manrope"/>
          <w:b/>
          <w:spacing w:val="-2"/>
          <w:sz w:val="48"/>
        </w:rPr>
        <w:t>Future</w:t>
      </w:r>
    </w:p>
    <w:p w14:paraId="4130F8CE" w14:textId="77777777" w:rsidR="00077AD0" w:rsidRPr="00F02335" w:rsidRDefault="00077AD0">
      <w:pPr>
        <w:spacing w:line="117" w:lineRule="auto"/>
        <w:jc w:val="center"/>
        <w:rPr>
          <w:rFonts w:ascii="Manrope" w:hAnsi="Manrope"/>
        </w:rPr>
      </w:pPr>
    </w:p>
    <w:p w14:paraId="0EC5CFEE" w14:textId="77777777" w:rsidR="00FB5387" w:rsidRPr="00F02335" w:rsidRDefault="00FB5387">
      <w:pPr>
        <w:spacing w:line="117" w:lineRule="auto"/>
        <w:jc w:val="center"/>
        <w:rPr>
          <w:rFonts w:ascii="Manrope" w:hAnsi="Manrope"/>
        </w:rPr>
      </w:pPr>
    </w:p>
    <w:p w14:paraId="55C68FD0" w14:textId="77777777" w:rsidR="000E7444" w:rsidRPr="00CE1519" w:rsidRDefault="00000000" w:rsidP="00FB5387">
      <w:pPr>
        <w:spacing w:line="360" w:lineRule="auto"/>
        <w:rPr>
          <w:rFonts w:ascii="Manrope" w:hAnsi="Manrope" w:cs="Arial"/>
          <w:b/>
          <w:bCs/>
          <w:sz w:val="24"/>
          <w:szCs w:val="24"/>
        </w:rPr>
      </w:pPr>
      <w:r w:rsidRPr="00CE1519">
        <w:rPr>
          <w:rFonts w:ascii="Manrope" w:hAnsi="Manrope" w:cs="Arial"/>
          <w:b/>
          <w:bCs/>
          <w:sz w:val="24"/>
          <w:szCs w:val="24"/>
        </w:rPr>
        <w:t>Challenges:</w:t>
      </w:r>
    </w:p>
    <w:p w14:paraId="3D87FACD" w14:textId="77777777" w:rsidR="00D36D81" w:rsidRDefault="00000000" w:rsidP="00F02335">
      <w:pPr>
        <w:pStyle w:val="ListParagraph"/>
        <w:numPr>
          <w:ilvl w:val="0"/>
          <w:numId w:val="8"/>
        </w:numPr>
        <w:spacing w:line="360" w:lineRule="auto"/>
        <w:rPr>
          <w:rFonts w:ascii="Manrope" w:hAnsi="Manrope"/>
          <w:sz w:val="24"/>
          <w:szCs w:val="24"/>
        </w:rPr>
      </w:pPr>
      <w:r>
        <w:rPr>
          <w:rFonts w:ascii="Manrope" w:hAnsi="Manrope"/>
          <w:sz w:val="24"/>
          <w:szCs w:val="24"/>
        </w:rPr>
        <w:t>Hard to Work with data stored in CSV as it is retrieved as string</w:t>
      </w:r>
      <w:r w:rsidR="00C7144F">
        <w:rPr>
          <w:rFonts w:ascii="Manrope" w:hAnsi="Manrope"/>
          <w:sz w:val="24"/>
          <w:szCs w:val="24"/>
        </w:rPr>
        <w:t>.</w:t>
      </w:r>
    </w:p>
    <w:p w14:paraId="24AD54F4" w14:textId="77777777" w:rsidR="00B17709" w:rsidRDefault="00000000" w:rsidP="00F02335">
      <w:pPr>
        <w:pStyle w:val="ListParagraph"/>
        <w:numPr>
          <w:ilvl w:val="0"/>
          <w:numId w:val="8"/>
        </w:numPr>
        <w:spacing w:line="360" w:lineRule="auto"/>
        <w:rPr>
          <w:rFonts w:ascii="Manrope" w:hAnsi="Manrope"/>
          <w:sz w:val="24"/>
          <w:szCs w:val="24"/>
        </w:rPr>
      </w:pPr>
      <w:r>
        <w:rPr>
          <w:rFonts w:ascii="Manrope" w:hAnsi="Manrope"/>
          <w:sz w:val="24"/>
          <w:szCs w:val="24"/>
        </w:rPr>
        <w:t>Difficulty fetching user data for login function.</w:t>
      </w:r>
    </w:p>
    <w:p w14:paraId="28A0DD3F" w14:textId="77777777" w:rsidR="00C7144F" w:rsidRPr="00D36D81" w:rsidRDefault="00000000" w:rsidP="00F02335">
      <w:pPr>
        <w:pStyle w:val="ListParagraph"/>
        <w:numPr>
          <w:ilvl w:val="0"/>
          <w:numId w:val="8"/>
        </w:numPr>
        <w:spacing w:line="360" w:lineRule="auto"/>
        <w:rPr>
          <w:rFonts w:ascii="Manrope" w:hAnsi="Manrope"/>
          <w:sz w:val="24"/>
          <w:szCs w:val="24"/>
        </w:rPr>
      </w:pPr>
      <w:r>
        <w:rPr>
          <w:rFonts w:ascii="Manrope" w:hAnsi="Manrope"/>
          <w:sz w:val="24"/>
          <w:szCs w:val="24"/>
        </w:rPr>
        <w:t>Tough to handle lots of data sets.</w:t>
      </w:r>
    </w:p>
    <w:p w14:paraId="3E54941A" w14:textId="77777777" w:rsidR="00D36D81" w:rsidRPr="00D36D81" w:rsidRDefault="00D36D81" w:rsidP="00D36D81">
      <w:pPr>
        <w:spacing w:line="360" w:lineRule="auto"/>
        <w:ind w:left="360"/>
        <w:rPr>
          <w:rFonts w:ascii="Manrope" w:hAnsi="Manrope"/>
        </w:rPr>
      </w:pPr>
    </w:p>
    <w:p w14:paraId="4DC27798" w14:textId="77777777" w:rsidR="007428E5" w:rsidRPr="00CE1519" w:rsidRDefault="00000000" w:rsidP="007428E5">
      <w:pPr>
        <w:spacing w:line="360" w:lineRule="auto"/>
        <w:rPr>
          <w:rFonts w:ascii="Manrope" w:hAnsi="Manrope" w:cs="Arial"/>
          <w:b/>
          <w:bCs/>
          <w:sz w:val="24"/>
          <w:szCs w:val="24"/>
        </w:rPr>
      </w:pPr>
      <w:r w:rsidRPr="00CE1519">
        <w:rPr>
          <w:rFonts w:ascii="Manrope" w:hAnsi="Manrope" w:cs="Arial"/>
          <w:b/>
          <w:bCs/>
          <w:sz w:val="24"/>
          <w:szCs w:val="24"/>
        </w:rPr>
        <w:t>Limitations:</w:t>
      </w:r>
    </w:p>
    <w:p w14:paraId="3872ED5E" w14:textId="77777777" w:rsidR="00C90052" w:rsidRPr="00D36D81" w:rsidRDefault="00000000" w:rsidP="00D36D81">
      <w:pPr>
        <w:pStyle w:val="ListParagraph"/>
        <w:numPr>
          <w:ilvl w:val="0"/>
          <w:numId w:val="7"/>
        </w:numPr>
        <w:spacing w:line="360" w:lineRule="auto"/>
        <w:rPr>
          <w:rFonts w:ascii="Manrope" w:hAnsi="Manrope" w:cs="Arial"/>
          <w:sz w:val="32"/>
          <w:szCs w:val="32"/>
        </w:rPr>
      </w:pPr>
      <w:r w:rsidRPr="00D36D81">
        <w:rPr>
          <w:rFonts w:ascii="Manrope" w:hAnsi="Manrope" w:cs="Arial"/>
          <w:sz w:val="24"/>
          <w:szCs w:val="24"/>
        </w:rPr>
        <w:t>No limit to quantity of food that the user can purchase</w:t>
      </w:r>
      <w:r w:rsidR="00C7144F">
        <w:rPr>
          <w:rFonts w:ascii="Manrope" w:hAnsi="Manrope" w:cs="Arial"/>
          <w:sz w:val="24"/>
          <w:szCs w:val="24"/>
        </w:rPr>
        <w:t>.</w:t>
      </w:r>
    </w:p>
    <w:p w14:paraId="2C08FF40" w14:textId="77777777" w:rsidR="00C90052" w:rsidRPr="00D36D81" w:rsidRDefault="00000000" w:rsidP="00D36D81">
      <w:pPr>
        <w:pStyle w:val="ListParagraph"/>
        <w:numPr>
          <w:ilvl w:val="0"/>
          <w:numId w:val="7"/>
        </w:numPr>
        <w:spacing w:line="360" w:lineRule="auto"/>
        <w:rPr>
          <w:rFonts w:ascii="Manrope" w:hAnsi="Manrope" w:cs="Arial"/>
          <w:sz w:val="32"/>
          <w:szCs w:val="32"/>
        </w:rPr>
      </w:pPr>
      <w:r w:rsidRPr="00D36D81">
        <w:rPr>
          <w:rFonts w:ascii="Manrope" w:hAnsi="Manrope" w:cs="Arial"/>
          <w:sz w:val="24"/>
          <w:szCs w:val="24"/>
        </w:rPr>
        <w:t>Unable to predict delivery time as that would require gps integration</w:t>
      </w:r>
      <w:r w:rsidR="00C7144F">
        <w:rPr>
          <w:rFonts w:ascii="Manrope" w:hAnsi="Manrope" w:cs="Arial"/>
          <w:sz w:val="24"/>
          <w:szCs w:val="24"/>
        </w:rPr>
        <w:t>.</w:t>
      </w:r>
    </w:p>
    <w:p w14:paraId="7034F464" w14:textId="77777777" w:rsidR="007428E5" w:rsidRPr="00D36D81" w:rsidRDefault="00000000" w:rsidP="00D36D81">
      <w:pPr>
        <w:pStyle w:val="ListParagraph"/>
        <w:numPr>
          <w:ilvl w:val="0"/>
          <w:numId w:val="7"/>
        </w:numPr>
        <w:spacing w:line="360" w:lineRule="auto"/>
        <w:rPr>
          <w:rFonts w:ascii="Manrope" w:hAnsi="Manrope" w:cs="Arial"/>
          <w:sz w:val="24"/>
          <w:szCs w:val="24"/>
        </w:rPr>
      </w:pPr>
      <w:r w:rsidRPr="00D36D81">
        <w:rPr>
          <w:rFonts w:ascii="Manrope" w:hAnsi="Manrope" w:cs="Arial"/>
          <w:sz w:val="24"/>
          <w:szCs w:val="24"/>
        </w:rPr>
        <w:t>Limited Menu items and same menu throughout the day [menu doesn’t change for breakfast,</w:t>
      </w:r>
      <w:r w:rsidR="000E7444" w:rsidRPr="00D36D81">
        <w:rPr>
          <w:rFonts w:ascii="Manrope" w:hAnsi="Manrope" w:cs="Arial"/>
          <w:sz w:val="24"/>
          <w:szCs w:val="24"/>
        </w:rPr>
        <w:t xml:space="preserve"> </w:t>
      </w:r>
      <w:r w:rsidRPr="00D36D81">
        <w:rPr>
          <w:rFonts w:ascii="Manrope" w:hAnsi="Manrope" w:cs="Arial"/>
          <w:sz w:val="24"/>
          <w:szCs w:val="24"/>
        </w:rPr>
        <w:t>lunch or dinner]</w:t>
      </w:r>
      <w:r w:rsidR="00C7144F">
        <w:rPr>
          <w:rFonts w:ascii="Manrope" w:hAnsi="Manrope" w:cs="Arial"/>
          <w:sz w:val="24"/>
          <w:szCs w:val="24"/>
        </w:rPr>
        <w:t>.</w:t>
      </w:r>
    </w:p>
    <w:p w14:paraId="3A909EBC" w14:textId="77777777" w:rsidR="00C90052" w:rsidRDefault="00000000" w:rsidP="00D36D81">
      <w:pPr>
        <w:pStyle w:val="ListParagraph"/>
        <w:numPr>
          <w:ilvl w:val="0"/>
          <w:numId w:val="7"/>
        </w:numPr>
        <w:spacing w:line="360" w:lineRule="auto"/>
        <w:rPr>
          <w:rFonts w:ascii="Manrope" w:hAnsi="Manrope" w:cs="Arial"/>
          <w:sz w:val="24"/>
          <w:szCs w:val="24"/>
        </w:rPr>
      </w:pPr>
      <w:r w:rsidRPr="00D36D81">
        <w:rPr>
          <w:rFonts w:ascii="Manrope" w:hAnsi="Manrope" w:cs="Arial"/>
          <w:sz w:val="24"/>
          <w:szCs w:val="24"/>
        </w:rPr>
        <w:t>No special offers or deals currently</w:t>
      </w:r>
      <w:r w:rsidR="00C7144F">
        <w:rPr>
          <w:rFonts w:ascii="Manrope" w:hAnsi="Manrope" w:cs="Arial"/>
          <w:sz w:val="24"/>
          <w:szCs w:val="24"/>
        </w:rPr>
        <w:t>.</w:t>
      </w:r>
    </w:p>
    <w:p w14:paraId="59265641" w14:textId="77777777" w:rsidR="00D36D81" w:rsidRDefault="00000000" w:rsidP="00D36D81">
      <w:pPr>
        <w:pStyle w:val="ListParagraph"/>
        <w:numPr>
          <w:ilvl w:val="0"/>
          <w:numId w:val="7"/>
        </w:numPr>
        <w:spacing w:line="360" w:lineRule="auto"/>
        <w:rPr>
          <w:rFonts w:ascii="Manrope" w:hAnsi="Manrope" w:cs="Arial"/>
          <w:sz w:val="24"/>
          <w:szCs w:val="24"/>
        </w:rPr>
      </w:pPr>
      <w:r>
        <w:rPr>
          <w:rFonts w:ascii="Manrope" w:hAnsi="Manrope" w:cs="Arial"/>
          <w:sz w:val="24"/>
          <w:szCs w:val="24"/>
        </w:rPr>
        <w:t>Datasets must be available on every device</w:t>
      </w:r>
      <w:r w:rsidR="00C7144F">
        <w:rPr>
          <w:rFonts w:ascii="Manrope" w:hAnsi="Manrope" w:cs="Arial"/>
          <w:sz w:val="24"/>
          <w:szCs w:val="24"/>
        </w:rPr>
        <w:t>.</w:t>
      </w:r>
    </w:p>
    <w:p w14:paraId="2EC7F227" w14:textId="77777777" w:rsidR="00D36D81" w:rsidRDefault="00000000" w:rsidP="00D36D81">
      <w:pPr>
        <w:pStyle w:val="ListParagraph"/>
        <w:numPr>
          <w:ilvl w:val="0"/>
          <w:numId w:val="7"/>
        </w:numPr>
        <w:spacing w:line="360" w:lineRule="auto"/>
        <w:rPr>
          <w:rFonts w:ascii="Manrope" w:hAnsi="Manrope"/>
          <w:sz w:val="24"/>
          <w:szCs w:val="24"/>
        </w:rPr>
      </w:pPr>
      <w:r w:rsidRPr="00D36D81">
        <w:rPr>
          <w:rFonts w:ascii="Manrope" w:hAnsi="Manrope"/>
          <w:sz w:val="24"/>
          <w:szCs w:val="24"/>
        </w:rPr>
        <w:t>Code cannot run every possible action user can take at once</w:t>
      </w:r>
      <w:r w:rsidR="00C7144F">
        <w:rPr>
          <w:rFonts w:ascii="Manrope" w:hAnsi="Manrope"/>
          <w:sz w:val="24"/>
          <w:szCs w:val="24"/>
        </w:rPr>
        <w:t>.</w:t>
      </w:r>
    </w:p>
    <w:p w14:paraId="47A18348" w14:textId="77777777" w:rsidR="00B17709" w:rsidRDefault="00000000" w:rsidP="00B17709">
      <w:pPr>
        <w:pStyle w:val="ListParagraph"/>
        <w:numPr>
          <w:ilvl w:val="0"/>
          <w:numId w:val="7"/>
        </w:numPr>
        <w:spacing w:line="360" w:lineRule="auto"/>
        <w:rPr>
          <w:rFonts w:ascii="Manrope" w:hAnsi="Manrope"/>
          <w:sz w:val="24"/>
          <w:szCs w:val="24"/>
        </w:rPr>
      </w:pPr>
      <w:r w:rsidRPr="00D36D81">
        <w:rPr>
          <w:rFonts w:ascii="Manrope" w:hAnsi="Manrope"/>
          <w:sz w:val="24"/>
          <w:szCs w:val="24"/>
        </w:rPr>
        <w:t xml:space="preserve">Unable to simulate real time situations </w:t>
      </w:r>
      <w:r w:rsidR="00C7144F">
        <w:rPr>
          <w:rFonts w:ascii="Manrope" w:hAnsi="Manrope"/>
          <w:sz w:val="24"/>
          <w:szCs w:val="24"/>
        </w:rPr>
        <w:t>.</w:t>
      </w:r>
    </w:p>
    <w:p w14:paraId="1A363514" w14:textId="77777777" w:rsidR="00B17709" w:rsidRPr="00B17709" w:rsidRDefault="00000000" w:rsidP="00B17709">
      <w:pPr>
        <w:pStyle w:val="ListParagraph"/>
        <w:numPr>
          <w:ilvl w:val="0"/>
          <w:numId w:val="7"/>
        </w:numPr>
        <w:spacing w:line="360" w:lineRule="auto"/>
        <w:rPr>
          <w:rFonts w:ascii="Manrope" w:hAnsi="Manrope"/>
          <w:sz w:val="24"/>
          <w:szCs w:val="24"/>
        </w:rPr>
      </w:pPr>
      <w:r w:rsidRPr="00D36D81">
        <w:rPr>
          <w:rFonts w:ascii="Manrope" w:hAnsi="Manrope"/>
          <w:sz w:val="24"/>
          <w:szCs w:val="24"/>
        </w:rPr>
        <w:t>Limited Knowledge about python-cloud integratio</w:t>
      </w:r>
      <w:r>
        <w:rPr>
          <w:rFonts w:ascii="Manrope" w:hAnsi="Manrope"/>
          <w:sz w:val="24"/>
          <w:szCs w:val="24"/>
        </w:rPr>
        <w:t>n</w:t>
      </w:r>
      <w:r w:rsidR="00C7144F">
        <w:rPr>
          <w:rFonts w:ascii="Manrope" w:hAnsi="Manrope"/>
          <w:sz w:val="24"/>
          <w:szCs w:val="24"/>
        </w:rPr>
        <w:t>.</w:t>
      </w:r>
    </w:p>
    <w:p w14:paraId="2C9F0487" w14:textId="77777777" w:rsidR="00C90052" w:rsidRPr="00F02335" w:rsidRDefault="00000000" w:rsidP="00C90052">
      <w:pPr>
        <w:spacing w:line="360" w:lineRule="auto"/>
        <w:rPr>
          <w:rFonts w:ascii="Manrope" w:hAnsi="Manrope" w:cs="Arial"/>
          <w:sz w:val="24"/>
          <w:szCs w:val="24"/>
        </w:rPr>
      </w:pPr>
      <w:r w:rsidRPr="00F02335">
        <w:rPr>
          <w:rFonts w:ascii="Manrope" w:hAnsi="Manrope" w:cs="Arial"/>
          <w:sz w:val="24"/>
          <w:szCs w:val="24"/>
        </w:rPr>
        <w:t>To overcome these limitations we would ideally like to implement a cloud based server user interface where the restaurateur can update their menus and items based on real time. We would also like to add an option where someone could duplicate their previous order and then make changes to that. Partnering with more up and coming restaurants and local cafes to increase the number of options that the user has. We would also like to add a maximum deliverable distance threshold as some restaurants will not be able to deliver high quality food past a specific distance. Adding city based restaurant list since different cities and localities has different restaurants.</w:t>
      </w:r>
    </w:p>
    <w:p w14:paraId="6B7D74B9" w14:textId="77777777" w:rsidR="00FB5387" w:rsidRPr="00F02335" w:rsidRDefault="00FB5387" w:rsidP="0099650D">
      <w:pPr>
        <w:spacing w:line="360" w:lineRule="auto"/>
        <w:rPr>
          <w:rFonts w:ascii="Manrope" w:hAnsi="Manrope" w:cs="Arial"/>
          <w:sz w:val="24"/>
          <w:szCs w:val="24"/>
        </w:rPr>
        <w:sectPr w:rsidR="00FB5387" w:rsidRPr="00F02335"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6F3DA90" w14:textId="77777777" w:rsidR="00077AD0" w:rsidRPr="00F02335" w:rsidRDefault="00000000" w:rsidP="0099650D">
      <w:pPr>
        <w:spacing w:line="763" w:lineRule="exact"/>
        <w:ind w:right="143"/>
        <w:jc w:val="center"/>
        <w:rPr>
          <w:rFonts w:ascii="Manrope" w:hAnsi="Manrope"/>
          <w:b/>
          <w:sz w:val="48"/>
        </w:rPr>
      </w:pPr>
      <w:r w:rsidRPr="00F02335">
        <w:rPr>
          <w:rFonts w:ascii="Manrope" w:hAnsi="Manrope"/>
          <w:b/>
          <w:spacing w:val="-2"/>
          <w:sz w:val="48"/>
        </w:rPr>
        <w:lastRenderedPageBreak/>
        <w:t>Bibliography</w:t>
      </w:r>
    </w:p>
    <w:p w14:paraId="14149BCF" w14:textId="77777777" w:rsidR="00185AD5" w:rsidRDefault="00000000" w:rsidP="000E7444">
      <w:pPr>
        <w:pStyle w:val="BodyText"/>
        <w:numPr>
          <w:ilvl w:val="0"/>
          <w:numId w:val="3"/>
        </w:numPr>
        <w:spacing w:before="381" w:line="360" w:lineRule="auto"/>
        <w:ind w:right="136"/>
        <w:rPr>
          <w:rFonts w:ascii="Manrope" w:hAnsi="Manrope"/>
          <w:sz w:val="24"/>
          <w:szCs w:val="24"/>
        </w:rPr>
      </w:pPr>
      <w:hyperlink r:id="rId14" w:history="1">
        <w:r w:rsidRPr="00EE4DD9">
          <w:rPr>
            <w:rStyle w:val="Hyperlink"/>
            <w:rFonts w:ascii="Manrope" w:hAnsi="Manrope"/>
            <w:sz w:val="24"/>
            <w:szCs w:val="24"/>
          </w:rPr>
          <w:t>https://www.geeksforgeeks.org/fernet-symmetric-encryption-using-cryptography-module-in-python/</w:t>
        </w:r>
      </w:hyperlink>
    </w:p>
    <w:p w14:paraId="75AA1156" w14:textId="77777777" w:rsidR="00C90052" w:rsidRDefault="00000000" w:rsidP="000E7444">
      <w:pPr>
        <w:pStyle w:val="BodyText"/>
        <w:numPr>
          <w:ilvl w:val="0"/>
          <w:numId w:val="3"/>
        </w:numPr>
        <w:spacing w:before="381" w:line="360" w:lineRule="auto"/>
        <w:ind w:right="136"/>
        <w:rPr>
          <w:rFonts w:ascii="Manrope" w:hAnsi="Manrope"/>
          <w:sz w:val="24"/>
          <w:szCs w:val="24"/>
        </w:rPr>
      </w:pPr>
      <w:hyperlink r:id="rId15" w:history="1">
        <w:r w:rsidR="00185AD5" w:rsidRPr="00EE4DD9">
          <w:rPr>
            <w:rStyle w:val="Hyperlink"/>
            <w:rFonts w:ascii="Manrope" w:hAnsi="Manrope"/>
            <w:sz w:val="24"/>
            <w:szCs w:val="24"/>
          </w:rPr>
          <w:t>https://www.geeksforgeeks.org/creating-tables-with-prettytable-library-python/</w:t>
        </w:r>
      </w:hyperlink>
    </w:p>
    <w:p w14:paraId="186818D7" w14:textId="77777777" w:rsidR="00185AD5" w:rsidRDefault="00000000" w:rsidP="000E7444">
      <w:pPr>
        <w:pStyle w:val="BodyText"/>
        <w:numPr>
          <w:ilvl w:val="0"/>
          <w:numId w:val="3"/>
        </w:numPr>
        <w:spacing w:before="381" w:line="360" w:lineRule="auto"/>
        <w:ind w:right="136"/>
        <w:rPr>
          <w:rFonts w:ascii="Manrope" w:hAnsi="Manrope"/>
          <w:sz w:val="24"/>
          <w:szCs w:val="24"/>
        </w:rPr>
      </w:pPr>
      <w:hyperlink r:id="rId16" w:history="1">
        <w:r w:rsidRPr="00EE4DD9">
          <w:rPr>
            <w:rStyle w:val="Hyperlink"/>
            <w:rFonts w:ascii="Manrope" w:hAnsi="Manrope"/>
            <w:sz w:val="24"/>
            <w:szCs w:val="24"/>
          </w:rPr>
          <w:t>https://stackoverflow.com/questions/606191/convert-bytes-to-a-string</w:t>
        </w:r>
      </w:hyperlink>
    </w:p>
    <w:p w14:paraId="6C8DA8AD" w14:textId="77777777" w:rsidR="00185AD5" w:rsidRPr="00185AD5" w:rsidRDefault="00000000" w:rsidP="00185AD5">
      <w:pPr>
        <w:pStyle w:val="BodyText"/>
        <w:numPr>
          <w:ilvl w:val="0"/>
          <w:numId w:val="3"/>
        </w:numPr>
        <w:spacing w:before="381" w:line="360" w:lineRule="auto"/>
        <w:ind w:right="136"/>
        <w:rPr>
          <w:rFonts w:ascii="Manrope" w:hAnsi="Manrope"/>
          <w:sz w:val="24"/>
          <w:szCs w:val="24"/>
        </w:rPr>
      </w:pPr>
      <w:r w:rsidRPr="00185AD5">
        <w:rPr>
          <w:rFonts w:ascii="Manrope" w:hAnsi="Manrope"/>
          <w:sz w:val="24"/>
          <w:szCs w:val="24"/>
        </w:rPr>
        <w:t>CBSE Class 12 NCERT Textbook</w:t>
      </w:r>
    </w:p>
    <w:p w14:paraId="118CD402" w14:textId="77777777" w:rsidR="00135FF8" w:rsidRPr="00F02335" w:rsidRDefault="00000000" w:rsidP="000E7444">
      <w:pPr>
        <w:pStyle w:val="BodyText"/>
        <w:numPr>
          <w:ilvl w:val="0"/>
          <w:numId w:val="3"/>
        </w:numPr>
        <w:spacing w:before="381" w:line="360" w:lineRule="auto"/>
        <w:ind w:right="136"/>
        <w:rPr>
          <w:rFonts w:ascii="Manrope" w:hAnsi="Manrope"/>
        </w:rPr>
      </w:pPr>
      <w:r w:rsidRPr="00F02335">
        <w:rPr>
          <w:rFonts w:ascii="Manrope" w:hAnsi="Manrope" w:cs="Arial"/>
          <w:bCs/>
          <w:color w:val="202124"/>
          <w:sz w:val="21"/>
          <w:szCs w:val="21"/>
          <w:bdr w:val="none" w:sz="0" w:space="0" w:color="auto" w:frame="1"/>
        </w:rPr>
        <w:t>Computer Science with Python : Textbook for CBSE Class 12, Preeti Arora, Sultan Chand &amp; Sons (P) Ltd, 2022.</w:t>
      </w:r>
    </w:p>
    <w:p w14:paraId="62AE1E93" w14:textId="77777777" w:rsidR="00C90052" w:rsidRDefault="00C90052" w:rsidP="000E7444">
      <w:pPr>
        <w:pStyle w:val="BodyText"/>
        <w:spacing w:before="381" w:line="117" w:lineRule="auto"/>
        <w:ind w:left="993" w:right="136"/>
      </w:pPr>
    </w:p>
    <w:sectPr w:rsidR="00C90052" w:rsidSect="00135FF8">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B747" w14:textId="77777777" w:rsidR="003F6AF0" w:rsidRDefault="003F6AF0">
      <w:r>
        <w:separator/>
      </w:r>
    </w:p>
  </w:endnote>
  <w:endnote w:type="continuationSeparator" w:id="0">
    <w:p w14:paraId="7C75ED0B" w14:textId="77777777" w:rsidR="003F6AF0" w:rsidRDefault="003F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rope">
    <w:altName w:val="Cambria"/>
    <w:panose1 w:val="00000000000000000000"/>
    <w:charset w:val="00"/>
    <w:family w:val="auto"/>
    <w:pitch w:val="variable"/>
    <w:sig w:usb0="A00002BF" w:usb1="5000206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8C31B" w14:textId="6CB492E9" w:rsidR="00F02335" w:rsidRDefault="00F02335">
    <w:pPr>
      <w:pStyle w:val="Footer"/>
      <w:jc w:val="center"/>
    </w:pPr>
  </w:p>
  <w:p w14:paraId="1891C8B7" w14:textId="77777777" w:rsidR="00F02335" w:rsidRDefault="00F02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3924"/>
      <w:docPartObj>
        <w:docPartGallery w:val="Page Numbers (Bottom of Page)"/>
        <w:docPartUnique/>
      </w:docPartObj>
    </w:sdtPr>
    <w:sdtEndPr>
      <w:rPr>
        <w:noProof/>
      </w:rPr>
    </w:sdtEndPr>
    <w:sdtContent>
      <w:p w14:paraId="10AAD19C" w14:textId="77777777" w:rsidR="00F02335" w:rsidRDefault="00000000">
        <w:pPr>
          <w:pStyle w:val="Footer"/>
          <w:jc w:val="center"/>
        </w:pPr>
      </w:p>
    </w:sdtContent>
  </w:sdt>
  <w:p w14:paraId="04380B7E" w14:textId="77777777" w:rsidR="00135FF8" w:rsidRDefault="00135FF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96A0" w14:textId="77777777" w:rsidR="00135FF8" w:rsidRDefault="00135FF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516721919"/>
      <w:docPartObj>
        <w:docPartGallery w:val="Page Numbers (Bottom of Page)"/>
        <w:docPartUnique/>
      </w:docPartObj>
    </w:sdtPr>
    <w:sdtEndPr>
      <w:rPr>
        <w:rFonts w:ascii="Manrope" w:hAnsi="Manrope"/>
        <w:noProof/>
        <w:sz w:val="24"/>
        <w:szCs w:val="24"/>
      </w:rPr>
    </w:sdtEndPr>
    <w:sdtContent>
      <w:p w14:paraId="74FA8183" w14:textId="77777777" w:rsidR="00F02335" w:rsidRPr="00F00E78" w:rsidRDefault="00000000">
        <w:pPr>
          <w:pStyle w:val="Footer"/>
          <w:jc w:val="center"/>
          <w:rPr>
            <w:rFonts w:ascii="Manrope" w:hAnsi="Manrope"/>
            <w:color w:val="000000" w:themeColor="text1"/>
            <w:sz w:val="24"/>
            <w:szCs w:val="24"/>
          </w:rPr>
        </w:pPr>
        <w:r w:rsidRPr="00F00E78">
          <w:rPr>
            <w:rFonts w:ascii="Manrope" w:hAnsi="Manrope"/>
            <w:color w:val="000000" w:themeColor="text1"/>
            <w:sz w:val="24"/>
            <w:szCs w:val="24"/>
          </w:rPr>
          <w:fldChar w:fldCharType="begin"/>
        </w:r>
        <w:r w:rsidRPr="00F00E78">
          <w:rPr>
            <w:rFonts w:ascii="Manrope" w:hAnsi="Manrope"/>
            <w:color w:val="000000" w:themeColor="text1"/>
            <w:sz w:val="24"/>
            <w:szCs w:val="24"/>
          </w:rPr>
          <w:instrText xml:space="preserve"> PAGE   \* MERGEFORMAT </w:instrText>
        </w:r>
        <w:r w:rsidRPr="00F00E78">
          <w:rPr>
            <w:rFonts w:ascii="Manrope" w:hAnsi="Manrope"/>
            <w:color w:val="000000" w:themeColor="text1"/>
            <w:sz w:val="24"/>
            <w:szCs w:val="24"/>
          </w:rPr>
          <w:fldChar w:fldCharType="separate"/>
        </w:r>
        <w:r w:rsidRPr="00F00E78">
          <w:rPr>
            <w:rFonts w:ascii="Manrope" w:hAnsi="Manrope"/>
            <w:noProof/>
            <w:color w:val="000000" w:themeColor="text1"/>
            <w:sz w:val="24"/>
            <w:szCs w:val="24"/>
          </w:rPr>
          <w:t>47</w:t>
        </w:r>
        <w:r w:rsidRPr="00F00E78">
          <w:rPr>
            <w:rFonts w:ascii="Manrope" w:hAnsi="Manrope"/>
            <w:noProof/>
            <w:color w:val="000000" w:themeColor="text1"/>
            <w:sz w:val="24"/>
            <w:szCs w:val="24"/>
          </w:rPr>
          <w:fldChar w:fldCharType="end"/>
        </w:r>
      </w:p>
    </w:sdtContent>
  </w:sdt>
  <w:p w14:paraId="4947682A" w14:textId="77777777" w:rsidR="00F02335" w:rsidRDefault="00F023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82F3" w14:textId="77777777" w:rsidR="003F6AF0" w:rsidRDefault="003F6AF0">
      <w:r>
        <w:separator/>
      </w:r>
    </w:p>
  </w:footnote>
  <w:footnote w:type="continuationSeparator" w:id="0">
    <w:p w14:paraId="2DB6091F" w14:textId="77777777" w:rsidR="003F6AF0" w:rsidRDefault="003F6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44B"/>
    <w:multiLevelType w:val="hybridMultilevel"/>
    <w:tmpl w:val="A5D6745A"/>
    <w:lvl w:ilvl="0" w:tplc="1B5CFD04">
      <w:start w:val="1"/>
      <w:numFmt w:val="bullet"/>
      <w:lvlText w:val=""/>
      <w:lvlJc w:val="left"/>
      <w:pPr>
        <w:ind w:left="720" w:hanging="360"/>
      </w:pPr>
      <w:rPr>
        <w:rFonts w:ascii="Wingdings" w:hAnsi="Wingdings" w:hint="default"/>
      </w:rPr>
    </w:lvl>
    <w:lvl w:ilvl="1" w:tplc="3F4A779E" w:tentative="1">
      <w:start w:val="1"/>
      <w:numFmt w:val="bullet"/>
      <w:lvlText w:val="o"/>
      <w:lvlJc w:val="left"/>
      <w:pPr>
        <w:ind w:left="1440" w:hanging="360"/>
      </w:pPr>
      <w:rPr>
        <w:rFonts w:ascii="Courier New" w:hAnsi="Courier New" w:cs="Courier New" w:hint="default"/>
      </w:rPr>
    </w:lvl>
    <w:lvl w:ilvl="2" w:tplc="6090F542" w:tentative="1">
      <w:start w:val="1"/>
      <w:numFmt w:val="bullet"/>
      <w:lvlText w:val=""/>
      <w:lvlJc w:val="left"/>
      <w:pPr>
        <w:ind w:left="2160" w:hanging="360"/>
      </w:pPr>
      <w:rPr>
        <w:rFonts w:ascii="Wingdings" w:hAnsi="Wingdings" w:hint="default"/>
      </w:rPr>
    </w:lvl>
    <w:lvl w:ilvl="3" w:tplc="6AB06794" w:tentative="1">
      <w:start w:val="1"/>
      <w:numFmt w:val="bullet"/>
      <w:lvlText w:val=""/>
      <w:lvlJc w:val="left"/>
      <w:pPr>
        <w:ind w:left="2880" w:hanging="360"/>
      </w:pPr>
      <w:rPr>
        <w:rFonts w:ascii="Symbol" w:hAnsi="Symbol" w:hint="default"/>
      </w:rPr>
    </w:lvl>
    <w:lvl w:ilvl="4" w:tplc="0CB86728" w:tentative="1">
      <w:start w:val="1"/>
      <w:numFmt w:val="bullet"/>
      <w:lvlText w:val="o"/>
      <w:lvlJc w:val="left"/>
      <w:pPr>
        <w:ind w:left="3600" w:hanging="360"/>
      </w:pPr>
      <w:rPr>
        <w:rFonts w:ascii="Courier New" w:hAnsi="Courier New" w:cs="Courier New" w:hint="default"/>
      </w:rPr>
    </w:lvl>
    <w:lvl w:ilvl="5" w:tplc="EFAC55FC" w:tentative="1">
      <w:start w:val="1"/>
      <w:numFmt w:val="bullet"/>
      <w:lvlText w:val=""/>
      <w:lvlJc w:val="left"/>
      <w:pPr>
        <w:ind w:left="4320" w:hanging="360"/>
      </w:pPr>
      <w:rPr>
        <w:rFonts w:ascii="Wingdings" w:hAnsi="Wingdings" w:hint="default"/>
      </w:rPr>
    </w:lvl>
    <w:lvl w:ilvl="6" w:tplc="324AB7BE" w:tentative="1">
      <w:start w:val="1"/>
      <w:numFmt w:val="bullet"/>
      <w:lvlText w:val=""/>
      <w:lvlJc w:val="left"/>
      <w:pPr>
        <w:ind w:left="5040" w:hanging="360"/>
      </w:pPr>
      <w:rPr>
        <w:rFonts w:ascii="Symbol" w:hAnsi="Symbol" w:hint="default"/>
      </w:rPr>
    </w:lvl>
    <w:lvl w:ilvl="7" w:tplc="7248AAA6" w:tentative="1">
      <w:start w:val="1"/>
      <w:numFmt w:val="bullet"/>
      <w:lvlText w:val="o"/>
      <w:lvlJc w:val="left"/>
      <w:pPr>
        <w:ind w:left="5760" w:hanging="360"/>
      </w:pPr>
      <w:rPr>
        <w:rFonts w:ascii="Courier New" w:hAnsi="Courier New" w:cs="Courier New" w:hint="default"/>
      </w:rPr>
    </w:lvl>
    <w:lvl w:ilvl="8" w:tplc="54CEC20E" w:tentative="1">
      <w:start w:val="1"/>
      <w:numFmt w:val="bullet"/>
      <w:lvlText w:val=""/>
      <w:lvlJc w:val="left"/>
      <w:pPr>
        <w:ind w:left="6480" w:hanging="360"/>
      </w:pPr>
      <w:rPr>
        <w:rFonts w:ascii="Wingdings" w:hAnsi="Wingdings" w:hint="default"/>
      </w:rPr>
    </w:lvl>
  </w:abstractNum>
  <w:abstractNum w:abstractNumId="1" w15:restartNumberingAfterBreak="0">
    <w:nsid w:val="0E9B13C6"/>
    <w:multiLevelType w:val="hybridMultilevel"/>
    <w:tmpl w:val="ED66064A"/>
    <w:lvl w:ilvl="0" w:tplc="E8C0955A">
      <w:start w:val="1"/>
      <w:numFmt w:val="bullet"/>
      <w:lvlText w:val=""/>
      <w:lvlJc w:val="left"/>
      <w:pPr>
        <w:ind w:left="1353" w:hanging="360"/>
      </w:pPr>
      <w:rPr>
        <w:rFonts w:ascii="Wingdings" w:hAnsi="Wingdings" w:hint="default"/>
        <w:sz w:val="24"/>
        <w:szCs w:val="24"/>
      </w:rPr>
    </w:lvl>
    <w:lvl w:ilvl="1" w:tplc="2B269F10" w:tentative="1">
      <w:start w:val="1"/>
      <w:numFmt w:val="bullet"/>
      <w:lvlText w:val="o"/>
      <w:lvlJc w:val="left"/>
      <w:pPr>
        <w:ind w:left="2073" w:hanging="360"/>
      </w:pPr>
      <w:rPr>
        <w:rFonts w:ascii="Courier New" w:hAnsi="Courier New" w:cs="Courier New" w:hint="default"/>
      </w:rPr>
    </w:lvl>
    <w:lvl w:ilvl="2" w:tplc="CF5A66C0" w:tentative="1">
      <w:start w:val="1"/>
      <w:numFmt w:val="bullet"/>
      <w:lvlText w:val=""/>
      <w:lvlJc w:val="left"/>
      <w:pPr>
        <w:ind w:left="2793" w:hanging="360"/>
      </w:pPr>
      <w:rPr>
        <w:rFonts w:ascii="Wingdings" w:hAnsi="Wingdings" w:hint="default"/>
      </w:rPr>
    </w:lvl>
    <w:lvl w:ilvl="3" w:tplc="3E964B86" w:tentative="1">
      <w:start w:val="1"/>
      <w:numFmt w:val="bullet"/>
      <w:lvlText w:val=""/>
      <w:lvlJc w:val="left"/>
      <w:pPr>
        <w:ind w:left="3513" w:hanging="360"/>
      </w:pPr>
      <w:rPr>
        <w:rFonts w:ascii="Symbol" w:hAnsi="Symbol" w:hint="default"/>
      </w:rPr>
    </w:lvl>
    <w:lvl w:ilvl="4" w:tplc="D0A25606" w:tentative="1">
      <w:start w:val="1"/>
      <w:numFmt w:val="bullet"/>
      <w:lvlText w:val="o"/>
      <w:lvlJc w:val="left"/>
      <w:pPr>
        <w:ind w:left="4233" w:hanging="360"/>
      </w:pPr>
      <w:rPr>
        <w:rFonts w:ascii="Courier New" w:hAnsi="Courier New" w:cs="Courier New" w:hint="default"/>
      </w:rPr>
    </w:lvl>
    <w:lvl w:ilvl="5" w:tplc="A0AA3CD2" w:tentative="1">
      <w:start w:val="1"/>
      <w:numFmt w:val="bullet"/>
      <w:lvlText w:val=""/>
      <w:lvlJc w:val="left"/>
      <w:pPr>
        <w:ind w:left="4953" w:hanging="360"/>
      </w:pPr>
      <w:rPr>
        <w:rFonts w:ascii="Wingdings" w:hAnsi="Wingdings" w:hint="default"/>
      </w:rPr>
    </w:lvl>
    <w:lvl w:ilvl="6" w:tplc="9A9A79EA" w:tentative="1">
      <w:start w:val="1"/>
      <w:numFmt w:val="bullet"/>
      <w:lvlText w:val=""/>
      <w:lvlJc w:val="left"/>
      <w:pPr>
        <w:ind w:left="5673" w:hanging="360"/>
      </w:pPr>
      <w:rPr>
        <w:rFonts w:ascii="Symbol" w:hAnsi="Symbol" w:hint="default"/>
      </w:rPr>
    </w:lvl>
    <w:lvl w:ilvl="7" w:tplc="AAC25E56" w:tentative="1">
      <w:start w:val="1"/>
      <w:numFmt w:val="bullet"/>
      <w:lvlText w:val="o"/>
      <w:lvlJc w:val="left"/>
      <w:pPr>
        <w:ind w:left="6393" w:hanging="360"/>
      </w:pPr>
      <w:rPr>
        <w:rFonts w:ascii="Courier New" w:hAnsi="Courier New" w:cs="Courier New" w:hint="default"/>
      </w:rPr>
    </w:lvl>
    <w:lvl w:ilvl="8" w:tplc="759427C4" w:tentative="1">
      <w:start w:val="1"/>
      <w:numFmt w:val="bullet"/>
      <w:lvlText w:val=""/>
      <w:lvlJc w:val="left"/>
      <w:pPr>
        <w:ind w:left="7113" w:hanging="360"/>
      </w:pPr>
      <w:rPr>
        <w:rFonts w:ascii="Wingdings" w:hAnsi="Wingdings" w:hint="default"/>
      </w:rPr>
    </w:lvl>
  </w:abstractNum>
  <w:abstractNum w:abstractNumId="2" w15:restartNumberingAfterBreak="0">
    <w:nsid w:val="1AA7297C"/>
    <w:multiLevelType w:val="hybridMultilevel"/>
    <w:tmpl w:val="7752E8AC"/>
    <w:lvl w:ilvl="0" w:tplc="748231BE">
      <w:start w:val="1"/>
      <w:numFmt w:val="bullet"/>
      <w:lvlText w:val=""/>
      <w:lvlJc w:val="left"/>
      <w:pPr>
        <w:ind w:left="720" w:hanging="360"/>
      </w:pPr>
      <w:rPr>
        <w:rFonts w:ascii="Wingdings" w:hAnsi="Wingdings" w:hint="default"/>
      </w:rPr>
    </w:lvl>
    <w:lvl w:ilvl="1" w:tplc="8E4A2876" w:tentative="1">
      <w:start w:val="1"/>
      <w:numFmt w:val="bullet"/>
      <w:lvlText w:val="o"/>
      <w:lvlJc w:val="left"/>
      <w:pPr>
        <w:ind w:left="1440" w:hanging="360"/>
      </w:pPr>
      <w:rPr>
        <w:rFonts w:ascii="Courier New" w:hAnsi="Courier New" w:cs="Courier New" w:hint="default"/>
      </w:rPr>
    </w:lvl>
    <w:lvl w:ilvl="2" w:tplc="7F0ECCAC" w:tentative="1">
      <w:start w:val="1"/>
      <w:numFmt w:val="bullet"/>
      <w:lvlText w:val=""/>
      <w:lvlJc w:val="left"/>
      <w:pPr>
        <w:ind w:left="2160" w:hanging="360"/>
      </w:pPr>
      <w:rPr>
        <w:rFonts w:ascii="Wingdings" w:hAnsi="Wingdings" w:hint="default"/>
      </w:rPr>
    </w:lvl>
    <w:lvl w:ilvl="3" w:tplc="A09C0942" w:tentative="1">
      <w:start w:val="1"/>
      <w:numFmt w:val="bullet"/>
      <w:lvlText w:val=""/>
      <w:lvlJc w:val="left"/>
      <w:pPr>
        <w:ind w:left="2880" w:hanging="360"/>
      </w:pPr>
      <w:rPr>
        <w:rFonts w:ascii="Symbol" w:hAnsi="Symbol" w:hint="default"/>
      </w:rPr>
    </w:lvl>
    <w:lvl w:ilvl="4" w:tplc="650C0D38" w:tentative="1">
      <w:start w:val="1"/>
      <w:numFmt w:val="bullet"/>
      <w:lvlText w:val="o"/>
      <w:lvlJc w:val="left"/>
      <w:pPr>
        <w:ind w:left="3600" w:hanging="360"/>
      </w:pPr>
      <w:rPr>
        <w:rFonts w:ascii="Courier New" w:hAnsi="Courier New" w:cs="Courier New" w:hint="default"/>
      </w:rPr>
    </w:lvl>
    <w:lvl w:ilvl="5" w:tplc="6B18DD6E" w:tentative="1">
      <w:start w:val="1"/>
      <w:numFmt w:val="bullet"/>
      <w:lvlText w:val=""/>
      <w:lvlJc w:val="left"/>
      <w:pPr>
        <w:ind w:left="4320" w:hanging="360"/>
      </w:pPr>
      <w:rPr>
        <w:rFonts w:ascii="Wingdings" w:hAnsi="Wingdings" w:hint="default"/>
      </w:rPr>
    </w:lvl>
    <w:lvl w:ilvl="6" w:tplc="4DD67D16" w:tentative="1">
      <w:start w:val="1"/>
      <w:numFmt w:val="bullet"/>
      <w:lvlText w:val=""/>
      <w:lvlJc w:val="left"/>
      <w:pPr>
        <w:ind w:left="5040" w:hanging="360"/>
      </w:pPr>
      <w:rPr>
        <w:rFonts w:ascii="Symbol" w:hAnsi="Symbol" w:hint="default"/>
      </w:rPr>
    </w:lvl>
    <w:lvl w:ilvl="7" w:tplc="48181346" w:tentative="1">
      <w:start w:val="1"/>
      <w:numFmt w:val="bullet"/>
      <w:lvlText w:val="o"/>
      <w:lvlJc w:val="left"/>
      <w:pPr>
        <w:ind w:left="5760" w:hanging="360"/>
      </w:pPr>
      <w:rPr>
        <w:rFonts w:ascii="Courier New" w:hAnsi="Courier New" w:cs="Courier New" w:hint="default"/>
      </w:rPr>
    </w:lvl>
    <w:lvl w:ilvl="8" w:tplc="B5565B98" w:tentative="1">
      <w:start w:val="1"/>
      <w:numFmt w:val="bullet"/>
      <w:lvlText w:val=""/>
      <w:lvlJc w:val="left"/>
      <w:pPr>
        <w:ind w:left="6480" w:hanging="360"/>
      </w:pPr>
      <w:rPr>
        <w:rFonts w:ascii="Wingdings" w:hAnsi="Wingdings" w:hint="default"/>
      </w:rPr>
    </w:lvl>
  </w:abstractNum>
  <w:abstractNum w:abstractNumId="3" w15:restartNumberingAfterBreak="0">
    <w:nsid w:val="29AB3807"/>
    <w:multiLevelType w:val="hybridMultilevel"/>
    <w:tmpl w:val="3E6E613C"/>
    <w:lvl w:ilvl="0" w:tplc="AEFC8A6E">
      <w:start w:val="1"/>
      <w:numFmt w:val="bullet"/>
      <w:lvlText w:val=""/>
      <w:lvlJc w:val="left"/>
      <w:pPr>
        <w:ind w:left="1080" w:hanging="360"/>
      </w:pPr>
      <w:rPr>
        <w:rFonts w:ascii="Wingdings" w:hAnsi="Wingdings" w:hint="default"/>
      </w:rPr>
    </w:lvl>
    <w:lvl w:ilvl="1" w:tplc="4A32C758" w:tentative="1">
      <w:start w:val="1"/>
      <w:numFmt w:val="bullet"/>
      <w:lvlText w:val="o"/>
      <w:lvlJc w:val="left"/>
      <w:pPr>
        <w:ind w:left="1800" w:hanging="360"/>
      </w:pPr>
      <w:rPr>
        <w:rFonts w:ascii="Courier New" w:hAnsi="Courier New" w:cs="Courier New" w:hint="default"/>
      </w:rPr>
    </w:lvl>
    <w:lvl w:ilvl="2" w:tplc="061E0922" w:tentative="1">
      <w:start w:val="1"/>
      <w:numFmt w:val="bullet"/>
      <w:lvlText w:val=""/>
      <w:lvlJc w:val="left"/>
      <w:pPr>
        <w:ind w:left="2520" w:hanging="360"/>
      </w:pPr>
      <w:rPr>
        <w:rFonts w:ascii="Wingdings" w:hAnsi="Wingdings" w:hint="default"/>
      </w:rPr>
    </w:lvl>
    <w:lvl w:ilvl="3" w:tplc="C8C4902E" w:tentative="1">
      <w:start w:val="1"/>
      <w:numFmt w:val="bullet"/>
      <w:lvlText w:val=""/>
      <w:lvlJc w:val="left"/>
      <w:pPr>
        <w:ind w:left="3240" w:hanging="360"/>
      </w:pPr>
      <w:rPr>
        <w:rFonts w:ascii="Symbol" w:hAnsi="Symbol" w:hint="default"/>
      </w:rPr>
    </w:lvl>
    <w:lvl w:ilvl="4" w:tplc="DF8445B2" w:tentative="1">
      <w:start w:val="1"/>
      <w:numFmt w:val="bullet"/>
      <w:lvlText w:val="o"/>
      <w:lvlJc w:val="left"/>
      <w:pPr>
        <w:ind w:left="3960" w:hanging="360"/>
      </w:pPr>
      <w:rPr>
        <w:rFonts w:ascii="Courier New" w:hAnsi="Courier New" w:cs="Courier New" w:hint="default"/>
      </w:rPr>
    </w:lvl>
    <w:lvl w:ilvl="5" w:tplc="12824AC8" w:tentative="1">
      <w:start w:val="1"/>
      <w:numFmt w:val="bullet"/>
      <w:lvlText w:val=""/>
      <w:lvlJc w:val="left"/>
      <w:pPr>
        <w:ind w:left="4680" w:hanging="360"/>
      </w:pPr>
      <w:rPr>
        <w:rFonts w:ascii="Wingdings" w:hAnsi="Wingdings" w:hint="default"/>
      </w:rPr>
    </w:lvl>
    <w:lvl w:ilvl="6" w:tplc="35182EA2" w:tentative="1">
      <w:start w:val="1"/>
      <w:numFmt w:val="bullet"/>
      <w:lvlText w:val=""/>
      <w:lvlJc w:val="left"/>
      <w:pPr>
        <w:ind w:left="5400" w:hanging="360"/>
      </w:pPr>
      <w:rPr>
        <w:rFonts w:ascii="Symbol" w:hAnsi="Symbol" w:hint="default"/>
      </w:rPr>
    </w:lvl>
    <w:lvl w:ilvl="7" w:tplc="84B0C938" w:tentative="1">
      <w:start w:val="1"/>
      <w:numFmt w:val="bullet"/>
      <w:lvlText w:val="o"/>
      <w:lvlJc w:val="left"/>
      <w:pPr>
        <w:ind w:left="6120" w:hanging="360"/>
      </w:pPr>
      <w:rPr>
        <w:rFonts w:ascii="Courier New" w:hAnsi="Courier New" w:cs="Courier New" w:hint="default"/>
      </w:rPr>
    </w:lvl>
    <w:lvl w:ilvl="8" w:tplc="055E35DE" w:tentative="1">
      <w:start w:val="1"/>
      <w:numFmt w:val="bullet"/>
      <w:lvlText w:val=""/>
      <w:lvlJc w:val="left"/>
      <w:pPr>
        <w:ind w:left="6840" w:hanging="360"/>
      </w:pPr>
      <w:rPr>
        <w:rFonts w:ascii="Wingdings" w:hAnsi="Wingdings" w:hint="default"/>
      </w:rPr>
    </w:lvl>
  </w:abstractNum>
  <w:abstractNum w:abstractNumId="4" w15:restartNumberingAfterBreak="0">
    <w:nsid w:val="29B9520D"/>
    <w:multiLevelType w:val="hybridMultilevel"/>
    <w:tmpl w:val="04301096"/>
    <w:lvl w:ilvl="0" w:tplc="2780CA4C">
      <w:start w:val="1"/>
      <w:numFmt w:val="bullet"/>
      <w:lvlText w:val=""/>
      <w:lvlJc w:val="left"/>
      <w:pPr>
        <w:ind w:left="720" w:hanging="360"/>
      </w:pPr>
      <w:rPr>
        <w:rFonts w:ascii="Symbol" w:hAnsi="Symbol" w:hint="default"/>
      </w:rPr>
    </w:lvl>
    <w:lvl w:ilvl="1" w:tplc="415A7790" w:tentative="1">
      <w:start w:val="1"/>
      <w:numFmt w:val="bullet"/>
      <w:lvlText w:val="o"/>
      <w:lvlJc w:val="left"/>
      <w:pPr>
        <w:ind w:left="1440" w:hanging="360"/>
      </w:pPr>
      <w:rPr>
        <w:rFonts w:ascii="Courier New" w:hAnsi="Courier New" w:cs="Courier New" w:hint="default"/>
      </w:rPr>
    </w:lvl>
    <w:lvl w:ilvl="2" w:tplc="612A0028" w:tentative="1">
      <w:start w:val="1"/>
      <w:numFmt w:val="bullet"/>
      <w:lvlText w:val=""/>
      <w:lvlJc w:val="left"/>
      <w:pPr>
        <w:ind w:left="2160" w:hanging="360"/>
      </w:pPr>
      <w:rPr>
        <w:rFonts w:ascii="Wingdings" w:hAnsi="Wingdings" w:hint="default"/>
      </w:rPr>
    </w:lvl>
    <w:lvl w:ilvl="3" w:tplc="71846DAE" w:tentative="1">
      <w:start w:val="1"/>
      <w:numFmt w:val="bullet"/>
      <w:lvlText w:val=""/>
      <w:lvlJc w:val="left"/>
      <w:pPr>
        <w:ind w:left="2880" w:hanging="360"/>
      </w:pPr>
      <w:rPr>
        <w:rFonts w:ascii="Symbol" w:hAnsi="Symbol" w:hint="default"/>
      </w:rPr>
    </w:lvl>
    <w:lvl w:ilvl="4" w:tplc="3F588156" w:tentative="1">
      <w:start w:val="1"/>
      <w:numFmt w:val="bullet"/>
      <w:lvlText w:val="o"/>
      <w:lvlJc w:val="left"/>
      <w:pPr>
        <w:ind w:left="3600" w:hanging="360"/>
      </w:pPr>
      <w:rPr>
        <w:rFonts w:ascii="Courier New" w:hAnsi="Courier New" w:cs="Courier New" w:hint="default"/>
      </w:rPr>
    </w:lvl>
    <w:lvl w:ilvl="5" w:tplc="2BA6FC02" w:tentative="1">
      <w:start w:val="1"/>
      <w:numFmt w:val="bullet"/>
      <w:lvlText w:val=""/>
      <w:lvlJc w:val="left"/>
      <w:pPr>
        <w:ind w:left="4320" w:hanging="360"/>
      </w:pPr>
      <w:rPr>
        <w:rFonts w:ascii="Wingdings" w:hAnsi="Wingdings" w:hint="default"/>
      </w:rPr>
    </w:lvl>
    <w:lvl w:ilvl="6" w:tplc="9990D61A" w:tentative="1">
      <w:start w:val="1"/>
      <w:numFmt w:val="bullet"/>
      <w:lvlText w:val=""/>
      <w:lvlJc w:val="left"/>
      <w:pPr>
        <w:ind w:left="5040" w:hanging="360"/>
      </w:pPr>
      <w:rPr>
        <w:rFonts w:ascii="Symbol" w:hAnsi="Symbol" w:hint="default"/>
      </w:rPr>
    </w:lvl>
    <w:lvl w:ilvl="7" w:tplc="5D5E54AA" w:tentative="1">
      <w:start w:val="1"/>
      <w:numFmt w:val="bullet"/>
      <w:lvlText w:val="o"/>
      <w:lvlJc w:val="left"/>
      <w:pPr>
        <w:ind w:left="5760" w:hanging="360"/>
      </w:pPr>
      <w:rPr>
        <w:rFonts w:ascii="Courier New" w:hAnsi="Courier New" w:cs="Courier New" w:hint="default"/>
      </w:rPr>
    </w:lvl>
    <w:lvl w:ilvl="8" w:tplc="6158D7AA" w:tentative="1">
      <w:start w:val="1"/>
      <w:numFmt w:val="bullet"/>
      <w:lvlText w:val=""/>
      <w:lvlJc w:val="left"/>
      <w:pPr>
        <w:ind w:left="6480" w:hanging="360"/>
      </w:pPr>
      <w:rPr>
        <w:rFonts w:ascii="Wingdings" w:hAnsi="Wingdings" w:hint="default"/>
      </w:rPr>
    </w:lvl>
  </w:abstractNum>
  <w:abstractNum w:abstractNumId="5" w15:restartNumberingAfterBreak="0">
    <w:nsid w:val="44FFD82B"/>
    <w:multiLevelType w:val="hybridMultilevel"/>
    <w:tmpl w:val="A5D6745A"/>
    <w:lvl w:ilvl="0" w:tplc="17B0FEAE">
      <w:start w:val="1"/>
      <w:numFmt w:val="bullet"/>
      <w:lvlText w:val=""/>
      <w:lvlJc w:val="left"/>
      <w:pPr>
        <w:ind w:left="720" w:hanging="360"/>
      </w:pPr>
      <w:rPr>
        <w:rFonts w:ascii="Wingdings" w:hAnsi="Wingdings" w:hint="default"/>
      </w:rPr>
    </w:lvl>
    <w:lvl w:ilvl="1" w:tplc="0F24532E" w:tentative="1">
      <w:start w:val="1"/>
      <w:numFmt w:val="bullet"/>
      <w:lvlText w:val="o"/>
      <w:lvlJc w:val="left"/>
      <w:pPr>
        <w:ind w:left="1440" w:hanging="360"/>
      </w:pPr>
      <w:rPr>
        <w:rFonts w:ascii="Courier New" w:hAnsi="Courier New" w:cs="Courier New" w:hint="default"/>
      </w:rPr>
    </w:lvl>
    <w:lvl w:ilvl="2" w:tplc="7788189C" w:tentative="1">
      <w:start w:val="1"/>
      <w:numFmt w:val="bullet"/>
      <w:lvlText w:val=""/>
      <w:lvlJc w:val="left"/>
      <w:pPr>
        <w:ind w:left="2160" w:hanging="360"/>
      </w:pPr>
      <w:rPr>
        <w:rFonts w:ascii="Wingdings" w:hAnsi="Wingdings" w:hint="default"/>
      </w:rPr>
    </w:lvl>
    <w:lvl w:ilvl="3" w:tplc="5F6C3F34" w:tentative="1">
      <w:start w:val="1"/>
      <w:numFmt w:val="bullet"/>
      <w:lvlText w:val=""/>
      <w:lvlJc w:val="left"/>
      <w:pPr>
        <w:ind w:left="2880" w:hanging="360"/>
      </w:pPr>
      <w:rPr>
        <w:rFonts w:ascii="Symbol" w:hAnsi="Symbol" w:hint="default"/>
      </w:rPr>
    </w:lvl>
    <w:lvl w:ilvl="4" w:tplc="05920FB0" w:tentative="1">
      <w:start w:val="1"/>
      <w:numFmt w:val="bullet"/>
      <w:lvlText w:val="o"/>
      <w:lvlJc w:val="left"/>
      <w:pPr>
        <w:ind w:left="3600" w:hanging="360"/>
      </w:pPr>
      <w:rPr>
        <w:rFonts w:ascii="Courier New" w:hAnsi="Courier New" w:cs="Courier New" w:hint="default"/>
      </w:rPr>
    </w:lvl>
    <w:lvl w:ilvl="5" w:tplc="5750FD3E" w:tentative="1">
      <w:start w:val="1"/>
      <w:numFmt w:val="bullet"/>
      <w:lvlText w:val=""/>
      <w:lvlJc w:val="left"/>
      <w:pPr>
        <w:ind w:left="4320" w:hanging="360"/>
      </w:pPr>
      <w:rPr>
        <w:rFonts w:ascii="Wingdings" w:hAnsi="Wingdings" w:hint="default"/>
      </w:rPr>
    </w:lvl>
    <w:lvl w:ilvl="6" w:tplc="CB2AA6E2" w:tentative="1">
      <w:start w:val="1"/>
      <w:numFmt w:val="bullet"/>
      <w:lvlText w:val=""/>
      <w:lvlJc w:val="left"/>
      <w:pPr>
        <w:ind w:left="5040" w:hanging="360"/>
      </w:pPr>
      <w:rPr>
        <w:rFonts w:ascii="Symbol" w:hAnsi="Symbol" w:hint="default"/>
      </w:rPr>
    </w:lvl>
    <w:lvl w:ilvl="7" w:tplc="D0DE7524" w:tentative="1">
      <w:start w:val="1"/>
      <w:numFmt w:val="bullet"/>
      <w:lvlText w:val="o"/>
      <w:lvlJc w:val="left"/>
      <w:pPr>
        <w:ind w:left="5760" w:hanging="360"/>
      </w:pPr>
      <w:rPr>
        <w:rFonts w:ascii="Courier New" w:hAnsi="Courier New" w:cs="Courier New" w:hint="default"/>
      </w:rPr>
    </w:lvl>
    <w:lvl w:ilvl="8" w:tplc="4BCEAF04" w:tentative="1">
      <w:start w:val="1"/>
      <w:numFmt w:val="bullet"/>
      <w:lvlText w:val=""/>
      <w:lvlJc w:val="left"/>
      <w:pPr>
        <w:ind w:left="6480" w:hanging="360"/>
      </w:pPr>
      <w:rPr>
        <w:rFonts w:ascii="Wingdings" w:hAnsi="Wingdings" w:hint="default"/>
      </w:rPr>
    </w:lvl>
  </w:abstractNum>
  <w:abstractNum w:abstractNumId="6" w15:restartNumberingAfterBreak="0">
    <w:nsid w:val="608E6DE1"/>
    <w:multiLevelType w:val="hybridMultilevel"/>
    <w:tmpl w:val="1AEA0BF4"/>
    <w:lvl w:ilvl="0" w:tplc="144ACD4A">
      <w:start w:val="1"/>
      <w:numFmt w:val="bullet"/>
      <w:lvlText w:val=""/>
      <w:lvlJc w:val="left"/>
      <w:pPr>
        <w:ind w:left="720" w:hanging="360"/>
      </w:pPr>
      <w:rPr>
        <w:rFonts w:ascii="Wingdings" w:hAnsi="Wingdings" w:hint="default"/>
      </w:rPr>
    </w:lvl>
    <w:lvl w:ilvl="1" w:tplc="46F0E850" w:tentative="1">
      <w:start w:val="1"/>
      <w:numFmt w:val="bullet"/>
      <w:lvlText w:val="o"/>
      <w:lvlJc w:val="left"/>
      <w:pPr>
        <w:ind w:left="1440" w:hanging="360"/>
      </w:pPr>
      <w:rPr>
        <w:rFonts w:ascii="Courier New" w:hAnsi="Courier New" w:cs="Courier New" w:hint="default"/>
      </w:rPr>
    </w:lvl>
    <w:lvl w:ilvl="2" w:tplc="EC6C92A8" w:tentative="1">
      <w:start w:val="1"/>
      <w:numFmt w:val="bullet"/>
      <w:lvlText w:val=""/>
      <w:lvlJc w:val="left"/>
      <w:pPr>
        <w:ind w:left="2160" w:hanging="360"/>
      </w:pPr>
      <w:rPr>
        <w:rFonts w:ascii="Wingdings" w:hAnsi="Wingdings" w:hint="default"/>
      </w:rPr>
    </w:lvl>
    <w:lvl w:ilvl="3" w:tplc="B4DE26A8" w:tentative="1">
      <w:start w:val="1"/>
      <w:numFmt w:val="bullet"/>
      <w:lvlText w:val=""/>
      <w:lvlJc w:val="left"/>
      <w:pPr>
        <w:ind w:left="2880" w:hanging="360"/>
      </w:pPr>
      <w:rPr>
        <w:rFonts w:ascii="Symbol" w:hAnsi="Symbol" w:hint="default"/>
      </w:rPr>
    </w:lvl>
    <w:lvl w:ilvl="4" w:tplc="76A87028" w:tentative="1">
      <w:start w:val="1"/>
      <w:numFmt w:val="bullet"/>
      <w:lvlText w:val="o"/>
      <w:lvlJc w:val="left"/>
      <w:pPr>
        <w:ind w:left="3600" w:hanging="360"/>
      </w:pPr>
      <w:rPr>
        <w:rFonts w:ascii="Courier New" w:hAnsi="Courier New" w:cs="Courier New" w:hint="default"/>
      </w:rPr>
    </w:lvl>
    <w:lvl w:ilvl="5" w:tplc="183C3D4E" w:tentative="1">
      <w:start w:val="1"/>
      <w:numFmt w:val="bullet"/>
      <w:lvlText w:val=""/>
      <w:lvlJc w:val="left"/>
      <w:pPr>
        <w:ind w:left="4320" w:hanging="360"/>
      </w:pPr>
      <w:rPr>
        <w:rFonts w:ascii="Wingdings" w:hAnsi="Wingdings" w:hint="default"/>
      </w:rPr>
    </w:lvl>
    <w:lvl w:ilvl="6" w:tplc="627A6508" w:tentative="1">
      <w:start w:val="1"/>
      <w:numFmt w:val="bullet"/>
      <w:lvlText w:val=""/>
      <w:lvlJc w:val="left"/>
      <w:pPr>
        <w:ind w:left="5040" w:hanging="360"/>
      </w:pPr>
      <w:rPr>
        <w:rFonts w:ascii="Symbol" w:hAnsi="Symbol" w:hint="default"/>
      </w:rPr>
    </w:lvl>
    <w:lvl w:ilvl="7" w:tplc="43126278" w:tentative="1">
      <w:start w:val="1"/>
      <w:numFmt w:val="bullet"/>
      <w:lvlText w:val="o"/>
      <w:lvlJc w:val="left"/>
      <w:pPr>
        <w:ind w:left="5760" w:hanging="360"/>
      </w:pPr>
      <w:rPr>
        <w:rFonts w:ascii="Courier New" w:hAnsi="Courier New" w:cs="Courier New" w:hint="default"/>
      </w:rPr>
    </w:lvl>
    <w:lvl w:ilvl="8" w:tplc="1840D440" w:tentative="1">
      <w:start w:val="1"/>
      <w:numFmt w:val="bullet"/>
      <w:lvlText w:val=""/>
      <w:lvlJc w:val="left"/>
      <w:pPr>
        <w:ind w:left="6480" w:hanging="360"/>
      </w:pPr>
      <w:rPr>
        <w:rFonts w:ascii="Wingdings" w:hAnsi="Wingdings" w:hint="default"/>
      </w:rPr>
    </w:lvl>
  </w:abstractNum>
  <w:abstractNum w:abstractNumId="7" w15:restartNumberingAfterBreak="0">
    <w:nsid w:val="6558267F"/>
    <w:multiLevelType w:val="hybridMultilevel"/>
    <w:tmpl w:val="079AF752"/>
    <w:lvl w:ilvl="0" w:tplc="2C6ED9C4">
      <w:start w:val="1"/>
      <w:numFmt w:val="bullet"/>
      <w:lvlText w:val=""/>
      <w:lvlJc w:val="left"/>
      <w:pPr>
        <w:ind w:left="720" w:hanging="360"/>
      </w:pPr>
      <w:rPr>
        <w:rFonts w:ascii="Wingdings" w:hAnsi="Wingdings" w:hint="default"/>
      </w:rPr>
    </w:lvl>
    <w:lvl w:ilvl="1" w:tplc="D0AE5D08" w:tentative="1">
      <w:start w:val="1"/>
      <w:numFmt w:val="bullet"/>
      <w:lvlText w:val="o"/>
      <w:lvlJc w:val="left"/>
      <w:pPr>
        <w:ind w:left="1440" w:hanging="360"/>
      </w:pPr>
      <w:rPr>
        <w:rFonts w:ascii="Courier New" w:hAnsi="Courier New" w:cs="Courier New" w:hint="default"/>
      </w:rPr>
    </w:lvl>
    <w:lvl w:ilvl="2" w:tplc="7B748E8E" w:tentative="1">
      <w:start w:val="1"/>
      <w:numFmt w:val="bullet"/>
      <w:lvlText w:val=""/>
      <w:lvlJc w:val="left"/>
      <w:pPr>
        <w:ind w:left="2160" w:hanging="360"/>
      </w:pPr>
      <w:rPr>
        <w:rFonts w:ascii="Wingdings" w:hAnsi="Wingdings" w:hint="default"/>
      </w:rPr>
    </w:lvl>
    <w:lvl w:ilvl="3" w:tplc="5130EEEE" w:tentative="1">
      <w:start w:val="1"/>
      <w:numFmt w:val="bullet"/>
      <w:lvlText w:val=""/>
      <w:lvlJc w:val="left"/>
      <w:pPr>
        <w:ind w:left="2880" w:hanging="360"/>
      </w:pPr>
      <w:rPr>
        <w:rFonts w:ascii="Symbol" w:hAnsi="Symbol" w:hint="default"/>
      </w:rPr>
    </w:lvl>
    <w:lvl w:ilvl="4" w:tplc="D1FE8D70" w:tentative="1">
      <w:start w:val="1"/>
      <w:numFmt w:val="bullet"/>
      <w:lvlText w:val="o"/>
      <w:lvlJc w:val="left"/>
      <w:pPr>
        <w:ind w:left="3600" w:hanging="360"/>
      </w:pPr>
      <w:rPr>
        <w:rFonts w:ascii="Courier New" w:hAnsi="Courier New" w:cs="Courier New" w:hint="default"/>
      </w:rPr>
    </w:lvl>
    <w:lvl w:ilvl="5" w:tplc="81924E98" w:tentative="1">
      <w:start w:val="1"/>
      <w:numFmt w:val="bullet"/>
      <w:lvlText w:val=""/>
      <w:lvlJc w:val="left"/>
      <w:pPr>
        <w:ind w:left="4320" w:hanging="360"/>
      </w:pPr>
      <w:rPr>
        <w:rFonts w:ascii="Wingdings" w:hAnsi="Wingdings" w:hint="default"/>
      </w:rPr>
    </w:lvl>
    <w:lvl w:ilvl="6" w:tplc="7242B192" w:tentative="1">
      <w:start w:val="1"/>
      <w:numFmt w:val="bullet"/>
      <w:lvlText w:val=""/>
      <w:lvlJc w:val="left"/>
      <w:pPr>
        <w:ind w:left="5040" w:hanging="360"/>
      </w:pPr>
      <w:rPr>
        <w:rFonts w:ascii="Symbol" w:hAnsi="Symbol" w:hint="default"/>
      </w:rPr>
    </w:lvl>
    <w:lvl w:ilvl="7" w:tplc="D8F84C56" w:tentative="1">
      <w:start w:val="1"/>
      <w:numFmt w:val="bullet"/>
      <w:lvlText w:val="o"/>
      <w:lvlJc w:val="left"/>
      <w:pPr>
        <w:ind w:left="5760" w:hanging="360"/>
      </w:pPr>
      <w:rPr>
        <w:rFonts w:ascii="Courier New" w:hAnsi="Courier New" w:cs="Courier New" w:hint="default"/>
      </w:rPr>
    </w:lvl>
    <w:lvl w:ilvl="8" w:tplc="090ED422" w:tentative="1">
      <w:start w:val="1"/>
      <w:numFmt w:val="bullet"/>
      <w:lvlText w:val=""/>
      <w:lvlJc w:val="left"/>
      <w:pPr>
        <w:ind w:left="6480" w:hanging="360"/>
      </w:pPr>
      <w:rPr>
        <w:rFonts w:ascii="Wingdings" w:hAnsi="Wingdings" w:hint="default"/>
      </w:rPr>
    </w:lvl>
  </w:abstractNum>
  <w:num w:numId="1" w16cid:durableId="1374693760">
    <w:abstractNumId w:val="4"/>
  </w:num>
  <w:num w:numId="2" w16cid:durableId="530656582">
    <w:abstractNumId w:val="7"/>
  </w:num>
  <w:num w:numId="3" w16cid:durableId="507909908">
    <w:abstractNumId w:val="1"/>
  </w:num>
  <w:num w:numId="4" w16cid:durableId="1497498227">
    <w:abstractNumId w:val="2"/>
  </w:num>
  <w:num w:numId="5" w16cid:durableId="705567358">
    <w:abstractNumId w:val="0"/>
  </w:num>
  <w:num w:numId="6" w16cid:durableId="1060788103">
    <w:abstractNumId w:val="3"/>
  </w:num>
  <w:num w:numId="7" w16cid:durableId="1530532750">
    <w:abstractNumId w:val="6"/>
  </w:num>
  <w:num w:numId="8" w16cid:durableId="723177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win">
    <w15:presenceInfo w15:providerId="Windows Live" w15:userId="96a27beb94133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AD0"/>
    <w:rsid w:val="00065FEE"/>
    <w:rsid w:val="00077AD0"/>
    <w:rsid w:val="000A2D4A"/>
    <w:rsid w:val="000C0B94"/>
    <w:rsid w:val="000E7444"/>
    <w:rsid w:val="001161D4"/>
    <w:rsid w:val="00135FF8"/>
    <w:rsid w:val="00185AD5"/>
    <w:rsid w:val="0019458B"/>
    <w:rsid w:val="00194836"/>
    <w:rsid w:val="001A5E3C"/>
    <w:rsid w:val="001B550E"/>
    <w:rsid w:val="002A145D"/>
    <w:rsid w:val="002D4439"/>
    <w:rsid w:val="003B40B3"/>
    <w:rsid w:val="003F6AF0"/>
    <w:rsid w:val="004B10C0"/>
    <w:rsid w:val="004F676D"/>
    <w:rsid w:val="00580E95"/>
    <w:rsid w:val="005C6E5C"/>
    <w:rsid w:val="006B5B03"/>
    <w:rsid w:val="00707771"/>
    <w:rsid w:val="007428E5"/>
    <w:rsid w:val="00744700"/>
    <w:rsid w:val="007508F1"/>
    <w:rsid w:val="0079700F"/>
    <w:rsid w:val="007C4687"/>
    <w:rsid w:val="00800E44"/>
    <w:rsid w:val="00812639"/>
    <w:rsid w:val="008707BD"/>
    <w:rsid w:val="00875363"/>
    <w:rsid w:val="00892703"/>
    <w:rsid w:val="008C5F54"/>
    <w:rsid w:val="008C6783"/>
    <w:rsid w:val="00900D22"/>
    <w:rsid w:val="00904082"/>
    <w:rsid w:val="00917AD2"/>
    <w:rsid w:val="009337FC"/>
    <w:rsid w:val="0099650D"/>
    <w:rsid w:val="009A2BB9"/>
    <w:rsid w:val="009D6302"/>
    <w:rsid w:val="00A0665A"/>
    <w:rsid w:val="00A67AA9"/>
    <w:rsid w:val="00A806D8"/>
    <w:rsid w:val="00B17709"/>
    <w:rsid w:val="00B21D86"/>
    <w:rsid w:val="00B26C30"/>
    <w:rsid w:val="00B27B81"/>
    <w:rsid w:val="00BA2999"/>
    <w:rsid w:val="00C13A6B"/>
    <w:rsid w:val="00C627FE"/>
    <w:rsid w:val="00C7144F"/>
    <w:rsid w:val="00C85BFB"/>
    <w:rsid w:val="00C90052"/>
    <w:rsid w:val="00CB2F30"/>
    <w:rsid w:val="00CD75CB"/>
    <w:rsid w:val="00CE1519"/>
    <w:rsid w:val="00D36D81"/>
    <w:rsid w:val="00D67768"/>
    <w:rsid w:val="00D95E97"/>
    <w:rsid w:val="00DA3F53"/>
    <w:rsid w:val="00E3001C"/>
    <w:rsid w:val="00E61755"/>
    <w:rsid w:val="00EA3A30"/>
    <w:rsid w:val="00EE4DD9"/>
    <w:rsid w:val="00F00E78"/>
    <w:rsid w:val="00F02335"/>
    <w:rsid w:val="00FB27F5"/>
    <w:rsid w:val="00FB5387"/>
    <w:rsid w:val="00FE23B1"/>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6"/>
    <o:shapelayout v:ext="edit">
      <o:idmap v:ext="edit" data="1"/>
    </o:shapelayout>
  </w:shapeDefaults>
  <w:decimalSymbol w:val="."/>
  <w:listSeparator w:val=","/>
  <w14:docId w14:val="3024BE32"/>
  <w15:docId w15:val="{509929DC-DB69-44D4-A681-6C6B7A0E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next w:val="Normal"/>
    <w:link w:val="Heading1Char"/>
    <w:rsid w:val="00135FF8"/>
    <w:pPr>
      <w:keepNext/>
      <w:keepLines/>
      <w:autoSpaceDE/>
      <w:autoSpaceDN/>
      <w:spacing w:before="480" w:after="120"/>
      <w:outlineLvl w:val="0"/>
    </w:pPr>
    <w:rPr>
      <w:b/>
      <w:sz w:val="48"/>
      <w:szCs w:val="48"/>
    </w:rPr>
  </w:style>
  <w:style w:type="paragraph" w:styleId="Heading2">
    <w:name w:val="heading 2"/>
    <w:basedOn w:val="Normal"/>
    <w:next w:val="Normal"/>
    <w:link w:val="Heading2Char"/>
    <w:rsid w:val="00135FF8"/>
    <w:pPr>
      <w:keepNext/>
      <w:keepLines/>
      <w:autoSpaceDE/>
      <w:autoSpaceDN/>
      <w:spacing w:before="360" w:after="80"/>
      <w:outlineLvl w:val="1"/>
    </w:pPr>
    <w:rPr>
      <w:b/>
      <w:sz w:val="36"/>
      <w:szCs w:val="36"/>
    </w:rPr>
  </w:style>
  <w:style w:type="paragraph" w:styleId="Heading3">
    <w:name w:val="heading 3"/>
    <w:basedOn w:val="Normal"/>
    <w:next w:val="Normal"/>
    <w:link w:val="Heading3Char"/>
    <w:rsid w:val="00135FF8"/>
    <w:pPr>
      <w:keepNext/>
      <w:keepLines/>
      <w:autoSpaceDE/>
      <w:autoSpaceDN/>
      <w:spacing w:before="280" w:after="80"/>
      <w:outlineLvl w:val="2"/>
    </w:pPr>
    <w:rPr>
      <w:b/>
      <w:sz w:val="28"/>
      <w:szCs w:val="28"/>
    </w:rPr>
  </w:style>
  <w:style w:type="paragraph" w:styleId="Heading4">
    <w:name w:val="heading 4"/>
    <w:basedOn w:val="Normal"/>
    <w:next w:val="Normal"/>
    <w:link w:val="Heading4Char"/>
    <w:rsid w:val="00135FF8"/>
    <w:pPr>
      <w:keepNext/>
      <w:keepLines/>
      <w:autoSpaceDE/>
      <w:autoSpaceDN/>
      <w:spacing w:before="240" w:after="40"/>
      <w:outlineLvl w:val="3"/>
    </w:pPr>
    <w:rPr>
      <w:b/>
      <w:sz w:val="24"/>
      <w:szCs w:val="24"/>
    </w:rPr>
  </w:style>
  <w:style w:type="paragraph" w:styleId="Heading5">
    <w:name w:val="heading 5"/>
    <w:basedOn w:val="Normal"/>
    <w:next w:val="Normal"/>
    <w:link w:val="Heading5Char"/>
    <w:rsid w:val="00135FF8"/>
    <w:pPr>
      <w:keepNext/>
      <w:keepLines/>
      <w:autoSpaceDE/>
      <w:autoSpaceDN/>
      <w:spacing w:before="220" w:after="40"/>
      <w:outlineLvl w:val="4"/>
    </w:pPr>
    <w:rPr>
      <w:b/>
    </w:rPr>
  </w:style>
  <w:style w:type="paragraph" w:styleId="Heading6">
    <w:name w:val="heading 6"/>
    <w:basedOn w:val="Normal"/>
    <w:next w:val="Normal"/>
    <w:link w:val="Heading6Char"/>
    <w:rsid w:val="00135FF8"/>
    <w:pPr>
      <w:keepNext/>
      <w:keepLines/>
      <w:autoSpaceDE/>
      <w:autoSpaceDN/>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35FF8"/>
    <w:rPr>
      <w:rFonts w:ascii="Book Antiqua" w:eastAsia="Book Antiqua" w:hAnsi="Book Antiqua" w:cs="Book Antiqua"/>
      <w:b/>
      <w:sz w:val="48"/>
      <w:szCs w:val="48"/>
    </w:rPr>
  </w:style>
  <w:style w:type="character" w:customStyle="1" w:styleId="Heading2Char">
    <w:name w:val="Heading 2 Char"/>
    <w:basedOn w:val="DefaultParagraphFont"/>
    <w:link w:val="Heading2"/>
    <w:rsid w:val="00135FF8"/>
    <w:rPr>
      <w:rFonts w:ascii="Book Antiqua" w:eastAsia="Book Antiqua" w:hAnsi="Book Antiqua" w:cs="Book Antiqua"/>
      <w:b/>
      <w:sz w:val="36"/>
      <w:szCs w:val="36"/>
    </w:rPr>
  </w:style>
  <w:style w:type="character" w:customStyle="1" w:styleId="Heading3Char">
    <w:name w:val="Heading 3 Char"/>
    <w:basedOn w:val="DefaultParagraphFont"/>
    <w:link w:val="Heading3"/>
    <w:rsid w:val="00135FF8"/>
    <w:rPr>
      <w:rFonts w:ascii="Book Antiqua" w:eastAsia="Book Antiqua" w:hAnsi="Book Antiqua" w:cs="Book Antiqua"/>
      <w:b/>
      <w:sz w:val="28"/>
      <w:szCs w:val="28"/>
    </w:rPr>
  </w:style>
  <w:style w:type="character" w:customStyle="1" w:styleId="Heading4Char">
    <w:name w:val="Heading 4 Char"/>
    <w:basedOn w:val="DefaultParagraphFont"/>
    <w:link w:val="Heading4"/>
    <w:rsid w:val="00135FF8"/>
    <w:rPr>
      <w:rFonts w:ascii="Book Antiqua" w:eastAsia="Book Antiqua" w:hAnsi="Book Antiqua" w:cs="Book Antiqua"/>
      <w:b/>
      <w:sz w:val="24"/>
      <w:szCs w:val="24"/>
    </w:rPr>
  </w:style>
  <w:style w:type="character" w:customStyle="1" w:styleId="Heading5Char">
    <w:name w:val="Heading 5 Char"/>
    <w:basedOn w:val="DefaultParagraphFont"/>
    <w:link w:val="Heading5"/>
    <w:rsid w:val="00135FF8"/>
    <w:rPr>
      <w:rFonts w:ascii="Book Antiqua" w:eastAsia="Book Antiqua" w:hAnsi="Book Antiqua" w:cs="Book Antiqua"/>
      <w:b/>
    </w:rPr>
  </w:style>
  <w:style w:type="character" w:customStyle="1" w:styleId="Heading6Char">
    <w:name w:val="Heading 6 Char"/>
    <w:basedOn w:val="DefaultParagraphFont"/>
    <w:link w:val="Heading6"/>
    <w:rsid w:val="00135FF8"/>
    <w:rPr>
      <w:rFonts w:ascii="Book Antiqua" w:eastAsia="Book Antiqua" w:hAnsi="Book Antiqua" w:cs="Book Antiqua"/>
      <w:b/>
      <w:sz w:val="20"/>
      <w:szCs w:val="20"/>
    </w:rPr>
  </w:style>
  <w:style w:type="paragraph" w:styleId="Subtitle">
    <w:name w:val="Subtitle"/>
    <w:basedOn w:val="Normal"/>
    <w:next w:val="Normal"/>
    <w:link w:val="SubtitleChar"/>
    <w:rsid w:val="00135FF8"/>
    <w:pPr>
      <w:keepNext/>
      <w:keepLines/>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35FF8"/>
    <w:rPr>
      <w:rFonts w:ascii="Georgia" w:eastAsia="Georgia" w:hAnsi="Georgia" w:cs="Georgia"/>
      <w:i/>
      <w:color w:val="666666"/>
      <w:sz w:val="48"/>
      <w:szCs w:val="48"/>
    </w:rPr>
  </w:style>
  <w:style w:type="paragraph" w:styleId="Header">
    <w:name w:val="header"/>
    <w:basedOn w:val="Normal"/>
    <w:link w:val="HeaderChar"/>
    <w:uiPriority w:val="99"/>
    <w:unhideWhenUsed/>
    <w:rsid w:val="00F02335"/>
    <w:pPr>
      <w:tabs>
        <w:tab w:val="center" w:pos="4513"/>
        <w:tab w:val="right" w:pos="9026"/>
      </w:tabs>
    </w:pPr>
  </w:style>
  <w:style w:type="character" w:customStyle="1" w:styleId="HeaderChar">
    <w:name w:val="Header Char"/>
    <w:basedOn w:val="DefaultParagraphFont"/>
    <w:link w:val="Header"/>
    <w:uiPriority w:val="99"/>
    <w:rsid w:val="00F02335"/>
    <w:rPr>
      <w:rFonts w:ascii="Book Antiqua" w:eastAsia="Book Antiqua" w:hAnsi="Book Antiqua" w:cs="Book Antiqua"/>
    </w:rPr>
  </w:style>
  <w:style w:type="paragraph" w:styleId="Footer">
    <w:name w:val="footer"/>
    <w:basedOn w:val="Normal"/>
    <w:link w:val="FooterChar"/>
    <w:uiPriority w:val="99"/>
    <w:unhideWhenUsed/>
    <w:rsid w:val="00F02335"/>
    <w:pPr>
      <w:tabs>
        <w:tab w:val="center" w:pos="4513"/>
        <w:tab w:val="right" w:pos="9026"/>
      </w:tabs>
    </w:pPr>
  </w:style>
  <w:style w:type="character" w:customStyle="1" w:styleId="FooterChar">
    <w:name w:val="Footer Char"/>
    <w:basedOn w:val="DefaultParagraphFont"/>
    <w:link w:val="Footer"/>
    <w:uiPriority w:val="99"/>
    <w:rsid w:val="00F02335"/>
    <w:rPr>
      <w:rFonts w:ascii="Book Antiqua" w:eastAsia="Book Antiqua" w:hAnsi="Book Antiqua" w:cs="Book Antiqua"/>
    </w:rPr>
  </w:style>
  <w:style w:type="character" w:styleId="Hyperlink">
    <w:name w:val="Hyperlink"/>
    <w:basedOn w:val="DefaultParagraphFont"/>
    <w:uiPriority w:val="99"/>
    <w:unhideWhenUsed/>
    <w:rsid w:val="00185AD5"/>
    <w:rPr>
      <w:color w:val="0000FF" w:themeColor="hyperlink"/>
      <w:u w:val="single"/>
    </w:rPr>
  </w:style>
  <w:style w:type="character" w:styleId="UnresolvedMention">
    <w:name w:val="Unresolved Mention"/>
    <w:basedOn w:val="DefaultParagraphFont"/>
    <w:uiPriority w:val="99"/>
    <w:semiHidden/>
    <w:unhideWhenUsed/>
    <w:rsid w:val="00185AD5"/>
    <w:rPr>
      <w:color w:val="605E5C"/>
      <w:shd w:val="clear" w:color="auto" w:fill="E1DFDD"/>
    </w:rPr>
  </w:style>
  <w:style w:type="paragraph" w:styleId="Revision">
    <w:name w:val="Revision"/>
    <w:hidden/>
    <w:uiPriority w:val="99"/>
    <w:semiHidden/>
    <w:rsid w:val="00194836"/>
    <w:pPr>
      <w:widowControl/>
      <w:autoSpaceDE/>
      <w:autoSpaceDN/>
    </w:pPr>
    <w:rPr>
      <w:rFonts w:ascii="Book Antiqua" w:eastAsia="Book Antiqua" w:hAnsi="Book Antiqua" w:cs="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606191/convert-bytes-to-a-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creating-tables-with-prettytable-library-pytho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fernet-symmetric-encryption-using-cryptography-modu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6862B-4EE0-4910-8C53-23998B5D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50</Pages>
  <Words>8277</Words>
  <Characters>47185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Reddy</dc:creator>
  <cp:lastModifiedBy>Ashwin</cp:lastModifiedBy>
  <cp:revision>29</cp:revision>
  <cp:lastPrinted>2022-12-11T13:52:00Z</cp:lastPrinted>
  <dcterms:created xsi:type="dcterms:W3CDTF">2022-11-16T15:54:00Z</dcterms:created>
  <dcterms:modified xsi:type="dcterms:W3CDTF">2022-12-12T01:39:00Z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